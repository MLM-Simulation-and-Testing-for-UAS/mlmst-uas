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E491C" w14:textId="77777777" w:rsidR="000121AB" w:rsidRPr="000121AB" w:rsidRDefault="000121AB" w:rsidP="2B2CCC79">
      <w:pPr>
        <w:pBdr>
          <w:top w:val="single" w:sz="18" w:space="1" w:color="auto"/>
        </w:pBdr>
        <w:jc w:val="right"/>
      </w:pPr>
    </w:p>
    <w:p w14:paraId="708D24E8" w14:textId="77777777" w:rsidR="000121AB" w:rsidRPr="000121AB" w:rsidRDefault="000121AB" w:rsidP="00EB0FF7"/>
    <w:p w14:paraId="7F41F273" w14:textId="77777777" w:rsidR="000121AB" w:rsidRPr="000121AB" w:rsidRDefault="000121AB" w:rsidP="00EB0FF7"/>
    <w:p w14:paraId="1781010A" w14:textId="77777777" w:rsidR="000121AB" w:rsidRPr="000121AB" w:rsidRDefault="000121AB" w:rsidP="00EB0FF7"/>
    <w:p w14:paraId="7FAC477B" w14:textId="77777777" w:rsidR="000121AB" w:rsidRPr="000121AB" w:rsidRDefault="000121AB" w:rsidP="00EB0FF7"/>
    <w:p w14:paraId="086E61B3" w14:textId="77777777" w:rsidR="000121AB" w:rsidRDefault="000121AB" w:rsidP="00EB0FF7"/>
    <w:p w14:paraId="26B58793" w14:textId="78EFFB16" w:rsidR="5E124EA5" w:rsidRDefault="5E124EA5" w:rsidP="3B396881">
      <w:pPr>
        <w:spacing w:after="0" w:line="240" w:lineRule="auto"/>
        <w:jc w:val="right"/>
        <w:rPr>
          <w:b/>
          <w:sz w:val="40"/>
          <w:szCs w:val="40"/>
        </w:rPr>
      </w:pPr>
      <w:r w:rsidRPr="4EC7CD14">
        <w:rPr>
          <w:b/>
          <w:sz w:val="40"/>
          <w:szCs w:val="40"/>
        </w:rPr>
        <w:t>Versatile Autonomous Navigation Testing and Guidance Environment</w:t>
      </w:r>
    </w:p>
    <w:p w14:paraId="34FE3533" w14:textId="485F8BA1" w:rsidR="000121AB" w:rsidRPr="004C01BE" w:rsidRDefault="000121AB" w:rsidP="004C01BE">
      <w:pPr>
        <w:spacing w:after="0" w:line="240" w:lineRule="auto"/>
        <w:jc w:val="right"/>
        <w:rPr>
          <w:b/>
          <w:bCs/>
          <w:sz w:val="40"/>
          <w:szCs w:val="40"/>
        </w:rPr>
      </w:pPr>
      <w:r w:rsidRPr="004C01BE">
        <w:rPr>
          <w:b/>
          <w:bCs/>
          <w:sz w:val="40"/>
          <w:szCs w:val="40"/>
        </w:rPr>
        <w:t xml:space="preserve">System </w:t>
      </w:r>
      <w:r w:rsidR="00227D04">
        <w:rPr>
          <w:b/>
          <w:bCs/>
          <w:sz w:val="40"/>
          <w:szCs w:val="40"/>
        </w:rPr>
        <w:t>Requirements</w:t>
      </w:r>
      <w:r w:rsidRPr="004C01BE">
        <w:rPr>
          <w:b/>
          <w:bCs/>
          <w:sz w:val="40"/>
          <w:szCs w:val="40"/>
        </w:rPr>
        <w:t xml:space="preserve"> </w:t>
      </w:r>
      <w:r w:rsidR="00227D04">
        <w:rPr>
          <w:b/>
          <w:bCs/>
          <w:sz w:val="40"/>
          <w:szCs w:val="40"/>
        </w:rPr>
        <w:t>Specification</w:t>
      </w:r>
    </w:p>
    <w:p w14:paraId="6BEDBCD1" w14:textId="56CAA6A0" w:rsidR="000121AB" w:rsidRPr="004C01BE" w:rsidRDefault="000121AB" w:rsidP="004C01BE">
      <w:pPr>
        <w:spacing w:after="0" w:line="240" w:lineRule="auto"/>
        <w:jc w:val="right"/>
        <w:rPr>
          <w:b/>
          <w:bCs/>
          <w:sz w:val="36"/>
          <w:szCs w:val="36"/>
        </w:rPr>
      </w:pPr>
      <w:r w:rsidRPr="32A1BCCB">
        <w:rPr>
          <w:b/>
          <w:bCs/>
          <w:sz w:val="36"/>
          <w:szCs w:val="36"/>
        </w:rPr>
        <w:t xml:space="preserve">Version </w:t>
      </w:r>
      <w:r w:rsidR="7862F909" w:rsidRPr="32A1BCCB">
        <w:rPr>
          <w:b/>
          <w:bCs/>
          <w:sz w:val="36"/>
          <w:szCs w:val="36"/>
        </w:rPr>
        <w:t>0.</w:t>
      </w:r>
      <w:r w:rsidR="00765D71">
        <w:rPr>
          <w:b/>
          <w:bCs/>
          <w:sz w:val="36"/>
          <w:szCs w:val="36"/>
        </w:rPr>
        <w:t>8</w:t>
      </w:r>
    </w:p>
    <w:p w14:paraId="514A6943" w14:textId="5EC6183F" w:rsidR="000121AB" w:rsidRPr="004C01BE" w:rsidRDefault="7862F909" w:rsidP="004C01BE">
      <w:pPr>
        <w:spacing w:after="0" w:line="240" w:lineRule="auto"/>
        <w:jc w:val="right"/>
        <w:rPr>
          <w:b/>
          <w:bCs/>
          <w:sz w:val="36"/>
          <w:szCs w:val="36"/>
        </w:rPr>
      </w:pPr>
      <w:r w:rsidRPr="5535CB32">
        <w:rPr>
          <w:b/>
          <w:bCs/>
          <w:sz w:val="36"/>
          <w:szCs w:val="36"/>
        </w:rPr>
        <w:t>10/</w:t>
      </w:r>
      <w:r w:rsidRPr="0BFBE3DA">
        <w:rPr>
          <w:b/>
          <w:bCs/>
          <w:sz w:val="36"/>
          <w:szCs w:val="36"/>
        </w:rPr>
        <w:t>2</w:t>
      </w:r>
      <w:r w:rsidR="70A17501" w:rsidRPr="0BFBE3DA">
        <w:rPr>
          <w:b/>
          <w:bCs/>
          <w:sz w:val="36"/>
          <w:szCs w:val="36"/>
        </w:rPr>
        <w:t>6</w:t>
      </w:r>
      <w:r w:rsidRPr="5535CB32">
        <w:rPr>
          <w:b/>
          <w:bCs/>
          <w:sz w:val="36"/>
          <w:szCs w:val="36"/>
        </w:rPr>
        <w:t>/2024</w:t>
      </w:r>
    </w:p>
    <w:p w14:paraId="6E190E0C" w14:textId="77777777" w:rsidR="000121AB" w:rsidRDefault="000121AB" w:rsidP="00EB0FF7">
      <w:r>
        <w:br w:type="page"/>
      </w:r>
    </w:p>
    <w:p w14:paraId="0816D4A6" w14:textId="3AE53F86" w:rsidR="000121AB" w:rsidRDefault="000121AB" w:rsidP="00CE3839">
      <w:pPr>
        <w:pStyle w:val="Heading1"/>
        <w:numPr>
          <w:ilvl w:val="0"/>
          <w:numId w:val="0"/>
        </w:numPr>
        <w:ind w:left="390"/>
      </w:pPr>
      <w:bookmarkStart w:id="0" w:name="_Toc183546801"/>
      <w:r>
        <w:lastRenderedPageBreak/>
        <w:t>Document Control</w:t>
      </w:r>
      <w:bookmarkEnd w:id="0"/>
    </w:p>
    <w:p w14:paraId="19A0CE14" w14:textId="2A3A2BC3" w:rsidR="00EB0FF7" w:rsidRPr="003D6A17" w:rsidRDefault="00EB0FF7" w:rsidP="00CE3839">
      <w:pPr>
        <w:pStyle w:val="Heading2"/>
        <w:numPr>
          <w:ilvl w:val="0"/>
          <w:numId w:val="0"/>
        </w:numPr>
      </w:pPr>
      <w:bookmarkStart w:id="1" w:name="_Toc183546802"/>
      <w:r>
        <w:t>Distribution List</w:t>
      </w:r>
      <w:bookmarkEnd w:id="1"/>
    </w:p>
    <w:p w14:paraId="61E5E72A" w14:textId="4BAAA6A7" w:rsidR="00EB0FF7" w:rsidRDefault="00EB0FF7" w:rsidP="00EB0FF7">
      <w:pPr>
        <w:spacing w:line="240" w:lineRule="auto"/>
      </w:pPr>
      <w:r>
        <w:t xml:space="preserve">The following list of people will receive a copy of this document every time </w:t>
      </w:r>
      <w:r w:rsidR="005814DC">
        <w:t>an updated version</w:t>
      </w:r>
      <w:r>
        <w:t xml:space="preserve"> of this document becomes available:</w:t>
      </w:r>
    </w:p>
    <w:p w14:paraId="09CD25A1" w14:textId="2A4A877B" w:rsidR="00EB0FF7" w:rsidRDefault="00EB0FF7" w:rsidP="00EB0FF7">
      <w:pPr>
        <w:spacing w:line="240" w:lineRule="auto"/>
      </w:pPr>
      <w:r>
        <w:tab/>
      </w:r>
      <w:r>
        <w:tab/>
        <w:t>Teaching assistants:</w:t>
      </w:r>
    </w:p>
    <w:p w14:paraId="0D01117E" w14:textId="49CF635B" w:rsidR="00EB0FF7" w:rsidRDefault="00EB0FF7" w:rsidP="00EB0FF7">
      <w:pPr>
        <w:spacing w:line="240" w:lineRule="auto"/>
      </w:pPr>
      <w:r>
        <w:tab/>
      </w:r>
      <w:r>
        <w:tab/>
      </w:r>
      <w:r>
        <w:tab/>
      </w:r>
      <w:r>
        <w:tab/>
      </w:r>
      <w:r w:rsidR="0387322B">
        <w:t>Alejandro Gonzalez Nunez</w:t>
      </w:r>
    </w:p>
    <w:p w14:paraId="39210846" w14:textId="77777777" w:rsidR="00B96E21" w:rsidRDefault="00EB0FF7" w:rsidP="00EB0FF7">
      <w:pPr>
        <w:spacing w:line="240" w:lineRule="auto"/>
      </w:pPr>
      <w:r>
        <w:tab/>
      </w:r>
      <w:r>
        <w:tab/>
        <w:t>Customer(s):</w:t>
      </w:r>
      <w:r>
        <w:tab/>
      </w:r>
    </w:p>
    <w:p w14:paraId="6BC4B86B" w14:textId="77777777" w:rsidR="00B96E21" w:rsidRPr="00685878" w:rsidRDefault="6EB8ED65" w:rsidP="00B96E21">
      <w:pPr>
        <w:spacing w:after="0" w:line="240" w:lineRule="auto"/>
        <w:jc w:val="center"/>
        <w:rPr>
          <w:lang w:val="es-PR"/>
        </w:rPr>
      </w:pPr>
      <w:r w:rsidRPr="00685878">
        <w:rPr>
          <w:lang w:val="es-PR"/>
        </w:rPr>
        <w:t xml:space="preserve">Dr. </w:t>
      </w:r>
      <w:r w:rsidR="48B0464C" w:rsidRPr="00685878">
        <w:rPr>
          <w:lang w:val="es-PR"/>
        </w:rPr>
        <w:t xml:space="preserve">M. Ilhan </w:t>
      </w:r>
      <w:r w:rsidRPr="00685878">
        <w:rPr>
          <w:lang w:val="es-PR"/>
        </w:rPr>
        <w:t>Akbas</w:t>
      </w:r>
    </w:p>
    <w:p w14:paraId="4DF71DAD" w14:textId="0FDEA74C" w:rsidR="00EB0FF7" w:rsidRPr="00685878" w:rsidRDefault="00B96E21" w:rsidP="00B96E21">
      <w:pPr>
        <w:spacing w:line="240" w:lineRule="auto"/>
        <w:jc w:val="center"/>
        <w:rPr>
          <w:lang w:val="es-PR"/>
        </w:rPr>
      </w:pPr>
      <w:r w:rsidRPr="00685878">
        <w:rPr>
          <w:lang w:val="es-PR"/>
        </w:rPr>
        <w:t>Alejandro Gonzalez Nunez</w:t>
      </w:r>
    </w:p>
    <w:p w14:paraId="7B9C20C3" w14:textId="58997FAC" w:rsidR="00EB0FF7" w:rsidRDefault="00EB0FF7" w:rsidP="00EB0FF7">
      <w:pPr>
        <w:spacing w:line="240" w:lineRule="auto"/>
      </w:pPr>
      <w:r w:rsidRPr="00685878">
        <w:rPr>
          <w:lang w:val="es-PR"/>
        </w:rPr>
        <w:tab/>
      </w:r>
      <w:r w:rsidRPr="00685878">
        <w:rPr>
          <w:lang w:val="es-PR"/>
        </w:rPr>
        <w:tab/>
      </w:r>
      <w:r>
        <w:t>Project team members:</w:t>
      </w:r>
    </w:p>
    <w:p w14:paraId="5F8A7B60" w14:textId="373FC23F" w:rsidR="00EB0FF7" w:rsidRDefault="6E9671D2" w:rsidP="00B96E21">
      <w:pPr>
        <w:spacing w:after="0" w:line="240" w:lineRule="auto"/>
        <w:jc w:val="center"/>
      </w:pPr>
      <w:r>
        <w:t>Jim Pamplona</w:t>
      </w:r>
    </w:p>
    <w:p w14:paraId="5715B15E" w14:textId="6BFD5DE8" w:rsidR="00EB0FF7" w:rsidRDefault="6E9671D2" w:rsidP="00B96E21">
      <w:pPr>
        <w:spacing w:after="0" w:line="240" w:lineRule="auto"/>
        <w:jc w:val="center"/>
      </w:pPr>
      <w:r>
        <w:t>Jona Ortiz</w:t>
      </w:r>
    </w:p>
    <w:p w14:paraId="76F95ACF" w14:textId="01CCDCD6" w:rsidR="00EB0FF7" w:rsidRDefault="6E9671D2" w:rsidP="00B96E21">
      <w:pPr>
        <w:spacing w:after="0" w:line="240" w:lineRule="auto"/>
        <w:jc w:val="center"/>
      </w:pPr>
      <w:r>
        <w:t>Mai Evans</w:t>
      </w:r>
    </w:p>
    <w:p w14:paraId="3EA28F25" w14:textId="233B3BCD" w:rsidR="00EB0FF7" w:rsidRDefault="6E9671D2" w:rsidP="00B96E21">
      <w:pPr>
        <w:spacing w:after="0" w:line="240" w:lineRule="auto"/>
        <w:jc w:val="center"/>
      </w:pPr>
      <w:r>
        <w:t>Jack Lee</w:t>
      </w:r>
    </w:p>
    <w:p w14:paraId="24AE6566" w14:textId="4D98CDE0" w:rsidR="00EB0FF7" w:rsidRDefault="00EB0FF7" w:rsidP="00CE3839">
      <w:pPr>
        <w:pStyle w:val="Heading2"/>
        <w:numPr>
          <w:ilvl w:val="0"/>
          <w:numId w:val="0"/>
        </w:numPr>
      </w:pPr>
      <w:bookmarkStart w:id="2" w:name="_Toc183546803"/>
      <w:r>
        <w:t>Change Summary</w:t>
      </w:r>
      <w:bookmarkEnd w:id="2"/>
    </w:p>
    <w:p w14:paraId="10704946" w14:textId="1050A135" w:rsidR="00EB0FF7" w:rsidRDefault="00EB0FF7" w:rsidP="00EB0FF7">
      <w:r>
        <w:t>The following table details changes made between versions of this document: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440"/>
        <w:gridCol w:w="2160"/>
        <w:gridCol w:w="4405"/>
      </w:tblGrid>
      <w:tr w:rsidR="00EB0FF7" w14:paraId="55234EF0" w14:textId="77777777" w:rsidTr="44FB2DCC">
        <w:tc>
          <w:tcPr>
            <w:tcW w:w="1345" w:type="dxa"/>
          </w:tcPr>
          <w:p w14:paraId="06950AF0" w14:textId="17B1E0E8" w:rsidR="00EB0FF7" w:rsidRPr="004406FA" w:rsidRDefault="00EB0FF7" w:rsidP="00EB0FF7">
            <w:pPr>
              <w:jc w:val="center"/>
              <w:rPr>
                <w:b/>
                <w:bCs/>
              </w:rPr>
            </w:pPr>
            <w:r w:rsidRPr="004406FA">
              <w:rPr>
                <w:b/>
                <w:bCs/>
              </w:rPr>
              <w:t>Version</w:t>
            </w:r>
          </w:p>
        </w:tc>
        <w:tc>
          <w:tcPr>
            <w:tcW w:w="1440" w:type="dxa"/>
          </w:tcPr>
          <w:p w14:paraId="1ED14253" w14:textId="7B9066E2" w:rsidR="00EB0FF7" w:rsidRPr="004406FA" w:rsidRDefault="00EB0FF7" w:rsidP="00EB0FF7">
            <w:pPr>
              <w:jc w:val="center"/>
              <w:rPr>
                <w:b/>
                <w:bCs/>
              </w:rPr>
            </w:pPr>
            <w:r w:rsidRPr="004406FA">
              <w:rPr>
                <w:b/>
                <w:bCs/>
              </w:rPr>
              <w:t>Date</w:t>
            </w:r>
          </w:p>
        </w:tc>
        <w:tc>
          <w:tcPr>
            <w:tcW w:w="2160" w:type="dxa"/>
          </w:tcPr>
          <w:p w14:paraId="5CEA3946" w14:textId="664E7069" w:rsidR="00EB0FF7" w:rsidRPr="004406FA" w:rsidRDefault="00EB0FF7" w:rsidP="00EB0FF7">
            <w:pPr>
              <w:jc w:val="center"/>
              <w:rPr>
                <w:b/>
                <w:bCs/>
              </w:rPr>
            </w:pPr>
            <w:r w:rsidRPr="004406FA">
              <w:rPr>
                <w:b/>
                <w:bCs/>
              </w:rPr>
              <w:t>Modifier</w:t>
            </w:r>
          </w:p>
        </w:tc>
        <w:tc>
          <w:tcPr>
            <w:tcW w:w="4405" w:type="dxa"/>
          </w:tcPr>
          <w:p w14:paraId="20A42B71" w14:textId="1A0C3F4E" w:rsidR="00EB0FF7" w:rsidRPr="004406FA" w:rsidRDefault="00EB0FF7" w:rsidP="00EB0FF7">
            <w:pPr>
              <w:jc w:val="center"/>
              <w:rPr>
                <w:b/>
                <w:bCs/>
              </w:rPr>
            </w:pPr>
            <w:r w:rsidRPr="004406FA">
              <w:rPr>
                <w:b/>
                <w:bCs/>
              </w:rPr>
              <w:t>Description</w:t>
            </w:r>
          </w:p>
        </w:tc>
      </w:tr>
      <w:tr w:rsidR="00EB0FF7" w14:paraId="03618B3E" w14:textId="77777777" w:rsidTr="44FB2DCC">
        <w:tc>
          <w:tcPr>
            <w:tcW w:w="1345" w:type="dxa"/>
          </w:tcPr>
          <w:p w14:paraId="46983291" w14:textId="4397E04A" w:rsidR="00EB0FF7" w:rsidRDefault="322CABEC" w:rsidP="00EB0FF7">
            <w:r>
              <w:t>0.1</w:t>
            </w:r>
          </w:p>
        </w:tc>
        <w:tc>
          <w:tcPr>
            <w:tcW w:w="1440" w:type="dxa"/>
          </w:tcPr>
          <w:p w14:paraId="57D8B54C" w14:textId="12279D9E" w:rsidR="00EB0FF7" w:rsidRDefault="7BDEF3C2" w:rsidP="00EB0FF7">
            <w:r>
              <w:t>10/25/2024</w:t>
            </w:r>
          </w:p>
        </w:tc>
        <w:tc>
          <w:tcPr>
            <w:tcW w:w="2160" w:type="dxa"/>
          </w:tcPr>
          <w:p w14:paraId="2FB00F89" w14:textId="4736B062" w:rsidR="00EB0FF7" w:rsidRDefault="7BDEF3C2" w:rsidP="00EB0FF7">
            <w:r>
              <w:t>Jack Lee</w:t>
            </w:r>
          </w:p>
        </w:tc>
        <w:tc>
          <w:tcPr>
            <w:tcW w:w="4405" w:type="dxa"/>
          </w:tcPr>
          <w:p w14:paraId="1050B5F7" w14:textId="47BFAD01" w:rsidR="00EB0FF7" w:rsidRDefault="7BDEF3C2" w:rsidP="00EB0FF7">
            <w:r>
              <w:t>Added title, version, distribution list</w:t>
            </w:r>
          </w:p>
        </w:tc>
      </w:tr>
      <w:tr w:rsidR="00EB0FF7" w14:paraId="115B8C4F" w14:textId="77777777" w:rsidTr="44FB2DCC">
        <w:tc>
          <w:tcPr>
            <w:tcW w:w="1345" w:type="dxa"/>
          </w:tcPr>
          <w:p w14:paraId="50277A14" w14:textId="58C99812" w:rsidR="00EB0FF7" w:rsidRDefault="006005C3" w:rsidP="00EB0FF7">
            <w:r>
              <w:t>0.2</w:t>
            </w:r>
          </w:p>
        </w:tc>
        <w:tc>
          <w:tcPr>
            <w:tcW w:w="1440" w:type="dxa"/>
          </w:tcPr>
          <w:p w14:paraId="15831FB8" w14:textId="4D2A9723" w:rsidR="00EB0FF7" w:rsidRDefault="006005C3" w:rsidP="00EB0FF7">
            <w:r>
              <w:t>10/25/2024</w:t>
            </w:r>
          </w:p>
        </w:tc>
        <w:tc>
          <w:tcPr>
            <w:tcW w:w="2160" w:type="dxa"/>
          </w:tcPr>
          <w:p w14:paraId="62649023" w14:textId="04FE4B67" w:rsidR="00EB0FF7" w:rsidRDefault="006005C3" w:rsidP="00EB0FF7">
            <w:r>
              <w:t>Jim Pamplona</w:t>
            </w:r>
          </w:p>
        </w:tc>
        <w:tc>
          <w:tcPr>
            <w:tcW w:w="4405" w:type="dxa"/>
          </w:tcPr>
          <w:p w14:paraId="46FA74B1" w14:textId="0A61C28F" w:rsidR="00EB0FF7" w:rsidRDefault="00F17B15" w:rsidP="00EB0FF7">
            <w:r>
              <w:t>Fixed f</w:t>
            </w:r>
            <w:r w:rsidR="006005C3">
              <w:t>ormatti</w:t>
            </w:r>
            <w:r w:rsidR="009B11C7">
              <w:t>n</w:t>
            </w:r>
            <w:r w:rsidR="006005C3">
              <w:t>g</w:t>
            </w:r>
          </w:p>
        </w:tc>
      </w:tr>
      <w:tr w:rsidR="00EB0FF7" w14:paraId="6E4A1E4D" w14:textId="77777777" w:rsidTr="44FB2DCC">
        <w:tc>
          <w:tcPr>
            <w:tcW w:w="1345" w:type="dxa"/>
          </w:tcPr>
          <w:p w14:paraId="00227CA8" w14:textId="3844CE0A" w:rsidR="00EB0FF7" w:rsidRDefault="40CCFF7B" w:rsidP="00EB0FF7">
            <w:r>
              <w:t>0.3</w:t>
            </w:r>
          </w:p>
        </w:tc>
        <w:tc>
          <w:tcPr>
            <w:tcW w:w="1440" w:type="dxa"/>
          </w:tcPr>
          <w:p w14:paraId="4614F739" w14:textId="646FA9DD" w:rsidR="00EB0FF7" w:rsidRDefault="40CCFF7B" w:rsidP="00EB0FF7">
            <w:r>
              <w:t>10/26/2024</w:t>
            </w:r>
          </w:p>
        </w:tc>
        <w:tc>
          <w:tcPr>
            <w:tcW w:w="2160" w:type="dxa"/>
          </w:tcPr>
          <w:p w14:paraId="2D5D1668" w14:textId="69399438" w:rsidR="00EB0FF7" w:rsidRPr="00685878" w:rsidRDefault="40CCFF7B" w:rsidP="00EB0FF7">
            <w:pPr>
              <w:rPr>
                <w:lang w:val="es-PR"/>
              </w:rPr>
            </w:pPr>
            <w:r w:rsidRPr="00685878">
              <w:rPr>
                <w:lang w:val="es-PR"/>
              </w:rPr>
              <w:t>Jim Pamplona, Jona Ortiz, Jack Lee</w:t>
            </w:r>
          </w:p>
        </w:tc>
        <w:tc>
          <w:tcPr>
            <w:tcW w:w="4405" w:type="dxa"/>
          </w:tcPr>
          <w:p w14:paraId="67316DB1" w14:textId="1A11ACCB" w:rsidR="00EB0FF7" w:rsidRDefault="46FB4E70" w:rsidP="00EB0FF7">
            <w:r>
              <w:t>Edited 1.1, 1.2, 1.3, 1.4, 1.5, 1.5.1, 1.5.2, 1.5.3, 2.1, 2.2, 2.3, 2.3.1,</w:t>
            </w:r>
            <w:r w:rsidR="079E5F2C">
              <w:t xml:space="preserve"> 2.3.2, </w:t>
            </w:r>
            <w:r>
              <w:t>2.3.3, 2.5, 2.6, 2.7, 3.2, 3.3, 3.4</w:t>
            </w:r>
          </w:p>
        </w:tc>
      </w:tr>
      <w:tr w:rsidR="1BCE46A0" w14:paraId="4018413C" w14:textId="77777777" w:rsidTr="44FB2DCC">
        <w:trPr>
          <w:trHeight w:val="300"/>
        </w:trPr>
        <w:tc>
          <w:tcPr>
            <w:tcW w:w="1345" w:type="dxa"/>
          </w:tcPr>
          <w:p w14:paraId="36108D7F" w14:textId="369844F6" w:rsidR="1BCE46A0" w:rsidRDefault="06391418" w:rsidP="1BCE46A0">
            <w:r>
              <w:t>0.4</w:t>
            </w:r>
          </w:p>
        </w:tc>
        <w:tc>
          <w:tcPr>
            <w:tcW w:w="1440" w:type="dxa"/>
          </w:tcPr>
          <w:p w14:paraId="101BFD80" w14:textId="660A27D3" w:rsidR="1BCE46A0" w:rsidRDefault="00F17B15" w:rsidP="1BCE46A0">
            <w:r>
              <w:t>10/28/2024</w:t>
            </w:r>
          </w:p>
        </w:tc>
        <w:tc>
          <w:tcPr>
            <w:tcW w:w="2160" w:type="dxa"/>
          </w:tcPr>
          <w:p w14:paraId="285D8F05" w14:textId="60EC17E8" w:rsidR="1BCE46A0" w:rsidRDefault="00F17B15" w:rsidP="1BCE46A0">
            <w:r>
              <w:t>Jim Pamplona</w:t>
            </w:r>
            <w:r w:rsidR="3FB115F1">
              <w:t>, Jona Ortiz</w:t>
            </w:r>
          </w:p>
        </w:tc>
        <w:tc>
          <w:tcPr>
            <w:tcW w:w="4405" w:type="dxa"/>
          </w:tcPr>
          <w:p w14:paraId="6AAFF6F0" w14:textId="1D4A29A6" w:rsidR="1BCE46A0" w:rsidRDefault="3FB115F1" w:rsidP="1BCE46A0">
            <w:r>
              <w:t>Edited 4.1,4.2,4.3,4.4,4.5</w:t>
            </w:r>
            <w:r w:rsidR="1CEFE36C">
              <w:t xml:space="preserve">, </w:t>
            </w:r>
            <w:r>
              <w:br/>
            </w:r>
          </w:p>
        </w:tc>
      </w:tr>
      <w:tr w:rsidR="762B7E26" w14:paraId="355B52B0" w14:textId="77777777" w:rsidTr="44FB2DCC">
        <w:trPr>
          <w:trHeight w:val="300"/>
        </w:trPr>
        <w:tc>
          <w:tcPr>
            <w:tcW w:w="1345" w:type="dxa"/>
          </w:tcPr>
          <w:p w14:paraId="02229EB3" w14:textId="48956232" w:rsidR="44FB2DCC" w:rsidRDefault="44FB2DCC" w:rsidP="44FB2DCC">
            <w:r w:rsidRPr="44FB2DCC">
              <w:rPr>
                <w:rFonts w:eastAsia="Arial"/>
              </w:rPr>
              <w:t>0.5</w:t>
            </w:r>
          </w:p>
        </w:tc>
        <w:tc>
          <w:tcPr>
            <w:tcW w:w="1440" w:type="dxa"/>
          </w:tcPr>
          <w:p w14:paraId="3955FD26" w14:textId="0F58B7C7" w:rsidR="44FB2DCC" w:rsidRDefault="44FB2DCC" w:rsidP="44FB2DCC">
            <w:r w:rsidRPr="44FB2DCC">
              <w:rPr>
                <w:rFonts w:eastAsia="Arial"/>
              </w:rPr>
              <w:t>10/29/2024</w:t>
            </w:r>
          </w:p>
        </w:tc>
        <w:tc>
          <w:tcPr>
            <w:tcW w:w="2160" w:type="dxa"/>
          </w:tcPr>
          <w:p w14:paraId="07A99B9D" w14:textId="453599E0" w:rsidR="44FB2DCC" w:rsidRDefault="44FB2DCC" w:rsidP="44FB2DCC">
            <w:r w:rsidRPr="44FB2DCC">
              <w:rPr>
                <w:rFonts w:eastAsia="Arial"/>
              </w:rPr>
              <w:t>Mai Evans, Jack Lee</w:t>
            </w:r>
          </w:p>
        </w:tc>
        <w:tc>
          <w:tcPr>
            <w:tcW w:w="4405" w:type="dxa"/>
          </w:tcPr>
          <w:p w14:paraId="336255E8" w14:textId="112F8809" w:rsidR="44FB2DCC" w:rsidRDefault="44FB2DCC" w:rsidP="44FB2DCC">
            <w:r w:rsidRPr="44FB2DCC">
              <w:rPr>
                <w:rFonts w:eastAsia="Arial"/>
              </w:rPr>
              <w:t>Edited/proofread: TOC, 1.2, 1.3, 1.4, 1.5.2, 2.3.3, 2.4 3.3, 4.1, 4.2, 4.3, 4.4, 4.5, 5.1, 5.2, 5.3, 5.3.1, 5.3.2, 5.3.3, 5.3.4, 5.4</w:t>
            </w:r>
          </w:p>
        </w:tc>
      </w:tr>
      <w:tr w:rsidR="004D78E2" w14:paraId="0602A1F6" w14:textId="77777777" w:rsidTr="44FB2DCC">
        <w:trPr>
          <w:trHeight w:val="300"/>
        </w:trPr>
        <w:tc>
          <w:tcPr>
            <w:tcW w:w="1345" w:type="dxa"/>
          </w:tcPr>
          <w:p w14:paraId="68EE24D9" w14:textId="4399DFC5" w:rsidR="004D78E2" w:rsidRPr="44FB2DCC" w:rsidRDefault="004D78E2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0.6</w:t>
            </w:r>
          </w:p>
        </w:tc>
        <w:tc>
          <w:tcPr>
            <w:tcW w:w="1440" w:type="dxa"/>
          </w:tcPr>
          <w:p w14:paraId="13088DA6" w14:textId="6D31DF93" w:rsidR="004D78E2" w:rsidRPr="44FB2DCC" w:rsidRDefault="004D78E2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10/31/2024</w:t>
            </w:r>
          </w:p>
        </w:tc>
        <w:tc>
          <w:tcPr>
            <w:tcW w:w="2160" w:type="dxa"/>
          </w:tcPr>
          <w:p w14:paraId="4A2ED399" w14:textId="699C87FF" w:rsidR="004D78E2" w:rsidRPr="44FB2DCC" w:rsidRDefault="004D78E2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Jim Pamplona</w:t>
            </w:r>
          </w:p>
        </w:tc>
        <w:tc>
          <w:tcPr>
            <w:tcW w:w="4405" w:type="dxa"/>
          </w:tcPr>
          <w:p w14:paraId="01787A90" w14:textId="6DDF61A7" w:rsidR="004D78E2" w:rsidRPr="44FB2DCC" w:rsidRDefault="004D78E2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Updated Use cases and DFDs</w:t>
            </w:r>
          </w:p>
        </w:tc>
      </w:tr>
      <w:tr w:rsidR="006F27C2" w14:paraId="3CA41AA8" w14:textId="77777777" w:rsidTr="44FB2DCC">
        <w:trPr>
          <w:trHeight w:val="300"/>
        </w:trPr>
        <w:tc>
          <w:tcPr>
            <w:tcW w:w="1345" w:type="dxa"/>
          </w:tcPr>
          <w:p w14:paraId="6C085081" w14:textId="201C5A70" w:rsidR="006F27C2" w:rsidRDefault="006F27C2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0.7</w:t>
            </w:r>
          </w:p>
        </w:tc>
        <w:tc>
          <w:tcPr>
            <w:tcW w:w="1440" w:type="dxa"/>
          </w:tcPr>
          <w:p w14:paraId="16056093" w14:textId="35291F27" w:rsidR="006F27C2" w:rsidRDefault="00947B80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11/25/2024</w:t>
            </w:r>
          </w:p>
        </w:tc>
        <w:tc>
          <w:tcPr>
            <w:tcW w:w="2160" w:type="dxa"/>
          </w:tcPr>
          <w:p w14:paraId="675696AE" w14:textId="732BE351" w:rsidR="006F27C2" w:rsidRDefault="00947B80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Jack Lee</w:t>
            </w:r>
          </w:p>
        </w:tc>
        <w:tc>
          <w:tcPr>
            <w:tcW w:w="4405" w:type="dxa"/>
          </w:tcPr>
          <w:p w14:paraId="09C066F8" w14:textId="77777777" w:rsidR="00947B80" w:rsidRPr="00947B80" w:rsidRDefault="00947B80" w:rsidP="00947B80">
            <w:pPr>
              <w:rPr>
                <w:rFonts w:eastAsia="Arial"/>
              </w:rPr>
            </w:pPr>
            <w:r w:rsidRPr="00947B80">
              <w:rPr>
                <w:rFonts w:eastAsia="Arial"/>
              </w:rPr>
              <w:t>Edited: 1.1, 1.5.2, 2.1, 2.7, 4.3</w:t>
            </w:r>
          </w:p>
          <w:p w14:paraId="7FDF82A6" w14:textId="353AF995" w:rsidR="006F27C2" w:rsidRDefault="00947B80" w:rsidP="00947B80">
            <w:pPr>
              <w:rPr>
                <w:rFonts w:eastAsia="Arial"/>
              </w:rPr>
            </w:pPr>
            <w:r w:rsidRPr="00947B80">
              <w:rPr>
                <w:rFonts w:eastAsia="Arial"/>
              </w:rPr>
              <w:t>Removed: Hardware Interfaces, Safety Requirements, Security</w:t>
            </w:r>
          </w:p>
        </w:tc>
      </w:tr>
      <w:tr w:rsidR="00E679BF" w14:paraId="5E61CEFC" w14:textId="77777777" w:rsidTr="44FB2DCC">
        <w:trPr>
          <w:trHeight w:val="300"/>
        </w:trPr>
        <w:tc>
          <w:tcPr>
            <w:tcW w:w="1345" w:type="dxa"/>
          </w:tcPr>
          <w:p w14:paraId="3F6FFCA4" w14:textId="2289548A" w:rsidR="00E679BF" w:rsidRDefault="00E679BF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0.</w:t>
            </w:r>
            <w:r w:rsidR="006F27C2">
              <w:rPr>
                <w:rFonts w:eastAsia="Arial"/>
              </w:rPr>
              <w:t>8</w:t>
            </w:r>
          </w:p>
        </w:tc>
        <w:tc>
          <w:tcPr>
            <w:tcW w:w="1440" w:type="dxa"/>
          </w:tcPr>
          <w:p w14:paraId="463BE64F" w14:textId="155AB302" w:rsidR="00E679BF" w:rsidRDefault="00E679BF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11/26/2024</w:t>
            </w:r>
          </w:p>
        </w:tc>
        <w:tc>
          <w:tcPr>
            <w:tcW w:w="2160" w:type="dxa"/>
          </w:tcPr>
          <w:p w14:paraId="02FF5086" w14:textId="38EE8DD9" w:rsidR="00E679BF" w:rsidRDefault="00E679BF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>Jim Pamplona</w:t>
            </w:r>
          </w:p>
        </w:tc>
        <w:tc>
          <w:tcPr>
            <w:tcW w:w="4405" w:type="dxa"/>
          </w:tcPr>
          <w:p w14:paraId="17C0E6C5" w14:textId="2FC79B51" w:rsidR="00E679BF" w:rsidRDefault="00133617" w:rsidP="44FB2DCC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Updated </w:t>
            </w:r>
            <w:r w:rsidR="00160732">
              <w:rPr>
                <w:rFonts w:eastAsia="Arial"/>
              </w:rPr>
              <w:t>all sections based on feedback from Alejandro.</w:t>
            </w:r>
          </w:p>
        </w:tc>
      </w:tr>
    </w:tbl>
    <w:p w14:paraId="77B00EA7" w14:textId="0E1A8E68" w:rsidR="00EB0FF7" w:rsidRDefault="00EB0FF7" w:rsidP="00EB0FF7"/>
    <w:p w14:paraId="2BD5D717" w14:textId="77777777" w:rsidR="00EB0FF7" w:rsidRDefault="00EB0FF7">
      <w:r>
        <w:br w:type="page"/>
      </w:r>
    </w:p>
    <w:p w14:paraId="22DE4599" w14:textId="05E4693C" w:rsidR="00EB0FF7" w:rsidRDefault="00EB0FF7" w:rsidP="00EB0FF7">
      <w:pPr>
        <w:jc w:val="center"/>
        <w:rPr>
          <w:sz w:val="36"/>
          <w:szCs w:val="36"/>
        </w:rPr>
      </w:pPr>
      <w:r w:rsidRPr="00EB0FF7">
        <w:rPr>
          <w:sz w:val="36"/>
          <w:szCs w:val="36"/>
        </w:rPr>
        <w:t>Table of Contents</w:t>
      </w:r>
    </w:p>
    <w:sdt>
      <w:sdtPr>
        <w:id w:val="90599422"/>
        <w:docPartObj>
          <w:docPartGallery w:val="Table of Contents"/>
          <w:docPartUnique/>
        </w:docPartObj>
      </w:sdtPr>
      <w:sdtEndPr/>
      <w:sdtContent>
        <w:p w14:paraId="352E2C26" w14:textId="5BA44911" w:rsidR="00160732" w:rsidRDefault="002B18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 w:rsidR="00EB0FF7">
            <w:instrText>TOC \o "1-3" \z \u \h</w:instrText>
          </w:r>
          <w:r>
            <w:fldChar w:fldCharType="separate"/>
          </w:r>
          <w:hyperlink w:anchor="_Toc183546801" w:history="1">
            <w:r w:rsidR="00160732" w:rsidRPr="00E44110">
              <w:rPr>
                <w:rStyle w:val="Hyperlink"/>
                <w:noProof/>
              </w:rPr>
              <w:t>Document Control</w:t>
            </w:r>
            <w:r w:rsidR="00160732">
              <w:rPr>
                <w:noProof/>
                <w:webHidden/>
              </w:rPr>
              <w:tab/>
            </w:r>
            <w:r w:rsidR="00160732">
              <w:rPr>
                <w:noProof/>
                <w:webHidden/>
              </w:rPr>
              <w:fldChar w:fldCharType="begin"/>
            </w:r>
            <w:r w:rsidR="00160732">
              <w:rPr>
                <w:noProof/>
                <w:webHidden/>
              </w:rPr>
              <w:instrText xml:space="preserve"> PAGEREF _Toc183546801 \h </w:instrText>
            </w:r>
            <w:r w:rsidR="00160732">
              <w:rPr>
                <w:noProof/>
                <w:webHidden/>
              </w:rPr>
            </w:r>
            <w:r w:rsidR="00160732">
              <w:rPr>
                <w:noProof/>
                <w:webHidden/>
              </w:rPr>
              <w:fldChar w:fldCharType="separate"/>
            </w:r>
            <w:r w:rsidR="00160732">
              <w:rPr>
                <w:noProof/>
                <w:webHidden/>
              </w:rPr>
              <w:t>ii</w:t>
            </w:r>
            <w:r w:rsidR="00160732">
              <w:rPr>
                <w:noProof/>
                <w:webHidden/>
              </w:rPr>
              <w:fldChar w:fldCharType="end"/>
            </w:r>
          </w:hyperlink>
        </w:p>
        <w:p w14:paraId="47608FD0" w14:textId="6C06AC2E" w:rsidR="00160732" w:rsidRDefault="001607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02" w:history="1">
            <w:r w:rsidRPr="00E44110">
              <w:rPr>
                <w:rStyle w:val="Hyperlink"/>
                <w:noProof/>
              </w:rPr>
              <w:t>Distribution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E884" w14:textId="1E8A7516" w:rsidR="00160732" w:rsidRDefault="0016073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03" w:history="1">
            <w:r w:rsidRPr="00E44110">
              <w:rPr>
                <w:rStyle w:val="Hyperlink"/>
                <w:noProof/>
              </w:rPr>
              <w:t>Change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9F483" w14:textId="371D2F34" w:rsidR="00160732" w:rsidRDefault="00160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04" w:history="1">
            <w:r w:rsidRPr="00E44110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5EFED" w14:textId="68E37D31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05" w:history="1">
            <w:r w:rsidRPr="00E44110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Purpose and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222A0" w14:textId="63B04B9E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06" w:history="1">
            <w:r w:rsidRPr="00E44110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Intended Audience and Reading Suggestions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73190" w14:textId="0ED87E18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07" w:history="1">
            <w:r w:rsidRPr="00E44110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Document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2831" w14:textId="28070E17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08" w:history="1">
            <w:r w:rsidRPr="00E44110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Project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D98F" w14:textId="25AF30D5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09" w:history="1">
            <w:r w:rsidRPr="00E44110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E233B" w14:textId="78E99C63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0" w:history="1">
            <w:r w:rsidRPr="00E44110">
              <w:rPr>
                <w:rStyle w:val="Hyperlink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A77EE" w14:textId="35D2EB30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1" w:history="1">
            <w:r w:rsidRPr="00E44110">
              <w:rPr>
                <w:rStyle w:val="Hyperlink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DC12" w14:textId="2BECD706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2" w:history="1">
            <w:r w:rsidRPr="00E44110">
              <w:rPr>
                <w:rStyle w:val="Hyperlink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28CFD" w14:textId="3DA302C8" w:rsidR="00160732" w:rsidRDefault="00160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3" w:history="1">
            <w:r w:rsidRPr="00E4411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76F58" w14:textId="11285077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4" w:history="1">
            <w:r w:rsidRPr="00E44110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76DF6" w14:textId="05413355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5" w:history="1">
            <w:r w:rsidRPr="00E44110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28541" w14:textId="699C19E9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6" w:history="1">
            <w:r w:rsidRPr="00E44110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User Classes and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EF76F" w14:textId="1CBC142C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7" w:history="1">
            <w:r w:rsidRPr="00E44110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761F3" w14:textId="2620F616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8" w:history="1">
            <w:r w:rsidRPr="00E44110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56E16" w14:textId="7E0E78DE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19" w:history="1">
            <w:r w:rsidRPr="00E44110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D0E6B" w14:textId="340B04B3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0" w:history="1">
            <w:r w:rsidRPr="00E44110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General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F0333" w14:textId="74F70E0A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1" w:history="1">
            <w:r w:rsidRPr="00E44110">
              <w:rPr>
                <w:rStyle w:val="Hyperlink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Operating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A9DB0" w14:textId="73CC6B3A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2" w:history="1">
            <w:r w:rsidRPr="00E44110">
              <w:rPr>
                <w:rStyle w:val="Hyperlink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User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01A78" w14:textId="76FEA548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3" w:history="1">
            <w:r w:rsidRPr="00E44110">
              <w:rPr>
                <w:rStyle w:val="Hyperlink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4238B" w14:textId="452408EB" w:rsidR="00160732" w:rsidRDefault="00160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4" w:history="1">
            <w:r w:rsidRPr="00E4411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45CF2" w14:textId="014421EE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5" w:history="1">
            <w:r w:rsidRPr="00E44110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E7466" w14:textId="0F887DF1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6" w:history="1">
            <w:r w:rsidRPr="00E44110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47A5" w14:textId="742A9391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7" w:history="1">
            <w:r w:rsidRPr="00E44110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D4F92" w14:textId="632D82D0" w:rsidR="00160732" w:rsidRDefault="00160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8" w:history="1">
            <w:r w:rsidRPr="00E4411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Behavioral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26A94" w14:textId="59AE5FBE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29" w:history="1">
            <w:r w:rsidRPr="00E4411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Same Class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FA81A" w14:textId="4D6EB540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0" w:history="1">
            <w:r w:rsidRPr="00E4411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Related Real-world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0BC58" w14:textId="53E6CF1B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1" w:history="1">
            <w:r w:rsidRPr="00E4411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Stimulus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66012" w14:textId="2C3D1809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2" w:history="1">
            <w:r w:rsidRPr="00E4411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Related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08627" w14:textId="7E058ADF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3" w:history="1">
            <w:r w:rsidRPr="00E44110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76A6D" w14:textId="292467F5" w:rsidR="00160732" w:rsidRDefault="00160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4" w:history="1">
            <w:r w:rsidRPr="00E4411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Non-behavioral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A8C6B" w14:textId="5FCE2C95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5" w:history="1">
            <w:r w:rsidRPr="00E44110">
              <w:rPr>
                <w:rStyle w:val="Hyperlink"/>
                <w:rFonts w:eastAsia="Arial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rFonts w:eastAsia="Arial"/>
                <w:bCs/>
                <w:noProof/>
              </w:rPr>
              <w:t>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E741" w14:textId="339AEB2D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6" w:history="1">
            <w:r w:rsidRPr="00E44110">
              <w:rPr>
                <w:rStyle w:val="Hyperlink"/>
                <w:rFonts w:eastAsia="Arial"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rFonts w:eastAsia="Arial"/>
                <w:bCs/>
                <w:noProof/>
              </w:rPr>
              <w:t>Qualitative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94EC1" w14:textId="2474C969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7" w:history="1">
            <w:r w:rsidRPr="00E44110">
              <w:rPr>
                <w:rStyle w:val="Hyperlink"/>
                <w:rFonts w:eastAsia="Arial"/>
                <w:bCs/>
                <w:noProof/>
              </w:rPr>
              <w:t>5.2.1.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rFonts w:eastAsia="Arial"/>
                <w:bCs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F070B" w14:textId="3221FAE3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8" w:history="1">
            <w:r w:rsidRPr="00E44110">
              <w:rPr>
                <w:rStyle w:val="Hyperlink"/>
                <w:rFonts w:eastAsia="Arial"/>
                <w:bCs/>
                <w:noProof/>
              </w:rPr>
              <w:t>5.2.2.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rFonts w:eastAsia="Arial"/>
                <w:bCs/>
                <w:noProof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3566" w14:textId="5B6CD5EE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39" w:history="1">
            <w:r w:rsidRPr="00E44110">
              <w:rPr>
                <w:rStyle w:val="Hyperlink"/>
                <w:rFonts w:eastAsia="Arial"/>
                <w:bCs/>
                <w:noProof/>
              </w:rPr>
              <w:t>5.2.3.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rFonts w:eastAsia="Arial"/>
                <w:bCs/>
                <w:noProof/>
              </w:rPr>
              <w:t>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33C09" w14:textId="6473AF6B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0" w:history="1">
            <w:r w:rsidRPr="00E44110">
              <w:rPr>
                <w:rStyle w:val="Hyperlink"/>
                <w:rFonts w:eastAsia="Arial"/>
                <w:bCs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rFonts w:eastAsia="Arial"/>
                <w:bCs/>
                <w:noProof/>
              </w:rPr>
              <w:t>Design and Implementation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2DEAA" w14:textId="1CC9B9A4" w:rsidR="00160732" w:rsidRDefault="00160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1" w:history="1">
            <w:r w:rsidRPr="00E4411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Analysis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4FED8" w14:textId="31AF5321" w:rsidR="00160732" w:rsidRDefault="00160732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2" w:history="1">
            <w:r w:rsidRPr="00E44110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Data Flow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16B34" w14:textId="1D1B6EF1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3" w:history="1">
            <w:r w:rsidRPr="00E44110">
              <w:rPr>
                <w:rStyle w:val="Hyperlink"/>
                <w:noProof/>
              </w:rPr>
              <w:t>6.1.1.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A6F59" w14:textId="6E08F558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4" w:history="1">
            <w:r w:rsidRPr="00E44110">
              <w:rPr>
                <w:rStyle w:val="Hyperlink"/>
                <w:i/>
                <w:iCs/>
                <w:noProof/>
              </w:rPr>
              <w:t>6.1.2.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i/>
                <w:iCs/>
                <w:noProof/>
              </w:rPr>
              <w:t>Data Sinks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E91C8" w14:textId="395FD435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5" w:history="1">
            <w:r w:rsidRPr="00E44110">
              <w:rPr>
                <w:rStyle w:val="Hyperlink"/>
                <w:i/>
                <w:iCs/>
                <w:noProof/>
              </w:rPr>
              <w:t>6.1.3.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i/>
                <w:iCs/>
                <w:noProof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B8770" w14:textId="056408A7" w:rsidR="00160732" w:rsidRDefault="001607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6" w:history="1">
            <w:r w:rsidRPr="00E44110">
              <w:rPr>
                <w:rStyle w:val="Hyperlink"/>
                <w:bCs/>
                <w:i/>
                <w:iCs/>
                <w:noProof/>
              </w:rPr>
              <w:t>Figure 6.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7AF19" w14:textId="7E70DB74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7" w:history="1">
            <w:r w:rsidRPr="00E44110">
              <w:rPr>
                <w:rStyle w:val="Hyperlink"/>
                <w:i/>
                <w:iCs/>
                <w:noProof/>
              </w:rPr>
              <w:t>6.1.4.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i/>
                <w:iCs/>
                <w:noProof/>
              </w:rPr>
              <w:t>Context Diagram (Level 0 Data Flow Diagram)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542FF" w14:textId="37604E95" w:rsidR="00160732" w:rsidRDefault="001607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8" w:history="1">
            <w:r w:rsidRPr="00E44110">
              <w:rPr>
                <w:rStyle w:val="Hyperlink"/>
                <w:bCs/>
                <w:i/>
                <w:iCs/>
                <w:noProof/>
              </w:rPr>
              <w:t>Figure 7.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2693" w14:textId="286DD796" w:rsidR="00160732" w:rsidRDefault="00160732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49" w:history="1">
            <w:r w:rsidRPr="00E44110">
              <w:rPr>
                <w:rStyle w:val="Hyperlink"/>
                <w:i/>
                <w:iCs/>
                <w:noProof/>
              </w:rPr>
              <w:t>6.1.5.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i/>
                <w:iCs/>
                <w:noProof/>
              </w:rPr>
              <w:t>Level 1 Data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CAB7F" w14:textId="589B7D74" w:rsidR="00160732" w:rsidRDefault="00160732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50" w:history="1">
            <w:r w:rsidRPr="00E44110">
              <w:rPr>
                <w:rStyle w:val="Hyperlink"/>
                <w:bCs/>
                <w:i/>
                <w:iCs/>
                <w:noProof/>
              </w:rPr>
              <w:t>Figure 8. DFD Level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BF5A9" w14:textId="34825702" w:rsidR="00160732" w:rsidRDefault="00160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83546851" w:history="1">
            <w:r w:rsidRPr="00E4411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E44110">
              <w:rPr>
                <w:rStyle w:val="Hyperlink"/>
                <w:noProof/>
              </w:rPr>
              <w:t>To Be Determined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_Toc183546851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374CB" w14:textId="6EEC3C05" w:rsidR="00A324D6" w:rsidRDefault="002B1814" w:rsidP="065CAAD5">
          <w:pPr>
            <w:pStyle w:val="TOC1"/>
            <w:tabs>
              <w:tab w:val="left" w:pos="435"/>
              <w:tab w:val="right" w:leader="dot" w:pos="9345"/>
            </w:tabs>
            <w:rPr>
              <w:rStyle w:val="Hyperlink"/>
              <w:noProof/>
            </w:rPr>
          </w:pPr>
          <w:r>
            <w:fldChar w:fldCharType="end"/>
          </w:r>
        </w:p>
      </w:sdtContent>
    </w:sdt>
    <w:p w14:paraId="7D9E4044" w14:textId="5347E73F" w:rsidR="009C7F35" w:rsidRDefault="009C7F35" w:rsidP="30DDE240">
      <w:pPr>
        <w:sectPr w:rsidR="009C7F35" w:rsidSect="00C54935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14:paraId="70C80DD1" w14:textId="68868BDF" w:rsidR="004806E4" w:rsidRDefault="00C54935" w:rsidP="00CE3839">
      <w:pPr>
        <w:pStyle w:val="Heading1"/>
      </w:pPr>
      <w:bookmarkStart w:id="3" w:name="_Toc183546804"/>
      <w:r>
        <w:t>Introduction</w:t>
      </w:r>
      <w:bookmarkEnd w:id="3"/>
    </w:p>
    <w:p w14:paraId="7672BB8D" w14:textId="255B169C" w:rsidR="004806E4" w:rsidRPr="006122B7" w:rsidRDefault="004806E4" w:rsidP="00CE3839">
      <w:pPr>
        <w:pStyle w:val="Heading2"/>
      </w:pPr>
      <w:bookmarkStart w:id="4" w:name="_Toc183546805"/>
      <w:r>
        <w:t xml:space="preserve">Purpose and </w:t>
      </w:r>
      <w:r w:rsidR="00A143DD">
        <w:t>Scope</w:t>
      </w:r>
      <w:bookmarkEnd w:id="4"/>
    </w:p>
    <w:p w14:paraId="24B45878" w14:textId="4C019912" w:rsidR="00CC60DF" w:rsidRPr="00EB3FB1" w:rsidRDefault="00CC60DF" w:rsidP="003A202C">
      <w:r>
        <w:t xml:space="preserve">As </w:t>
      </w:r>
      <w:r w:rsidR="003906B4">
        <w:t>uncrewed aerial systems</w:t>
      </w:r>
      <w:r w:rsidR="004E272E">
        <w:t xml:space="preserve"> (UAS)</w:t>
      </w:r>
      <w:r w:rsidR="003906B4">
        <w:t xml:space="preserve"> become more common in both commercial and military applications, it is critical to ensure that they can avoid collisions with other </w:t>
      </w:r>
      <w:r w:rsidR="0025EAFB">
        <w:t>aircraft</w:t>
      </w:r>
      <w:r w:rsidR="003906B4">
        <w:t>, structures, and obstacles in complex environments. Also, traditional testing methods can be time-consuming, costly, and lack the scalability required to cover a wide range of potential collision scenarios. The Versatile Autonomous Navigation Testing and Guidance Environment (VANTAGE) system aims to s</w:t>
      </w:r>
      <w:r w:rsidR="00DD4F9B">
        <w:t xml:space="preserve">olve the need for more reliable and efficient testing and validation of </w:t>
      </w:r>
      <w:r w:rsidR="004E272E">
        <w:t>collision avoidance for UAS</w:t>
      </w:r>
      <w:r w:rsidR="00477C82">
        <w:t xml:space="preserve">. It enables the </w:t>
      </w:r>
      <w:r w:rsidR="00A97E8F">
        <w:t xml:space="preserve">researchers and analysts of </w:t>
      </w:r>
      <w:r w:rsidR="00401F26">
        <w:t>th</w:t>
      </w:r>
      <w:r w:rsidR="00DC7CB7">
        <w:t xml:space="preserve">e domain to gain a clear understanding of </w:t>
      </w:r>
      <w:r w:rsidR="00DF04B3">
        <w:t xml:space="preserve">the </w:t>
      </w:r>
    </w:p>
    <w:p w14:paraId="1228D86F" w14:textId="475F75F9" w:rsidR="00076730" w:rsidRDefault="00C75483" w:rsidP="00A363FA">
      <w:r w:rsidRPr="00EB3FB1">
        <w:t>The purpose of th</w:t>
      </w:r>
      <w:r w:rsidR="00AB1E8A" w:rsidRPr="00EB3FB1">
        <w:t>e System Requirements Specification</w:t>
      </w:r>
      <w:r w:rsidR="003E596B" w:rsidRPr="00EB3FB1">
        <w:t xml:space="preserve"> (SRS)</w:t>
      </w:r>
      <w:r w:rsidR="00AB1E8A" w:rsidRPr="00EB3FB1">
        <w:t xml:space="preserve"> document is to </w:t>
      </w:r>
      <w:r w:rsidR="00880E06" w:rsidRPr="00EB3FB1">
        <w:t xml:space="preserve">provide </w:t>
      </w:r>
      <w:r w:rsidR="00DE02AD" w:rsidRPr="00EB3FB1">
        <w:t xml:space="preserve">a detailed description of the </w:t>
      </w:r>
      <w:r w:rsidR="006E3102" w:rsidRPr="00EB3FB1">
        <w:t xml:space="preserve">specific </w:t>
      </w:r>
      <w:r w:rsidR="005B6D10" w:rsidRPr="00EB3FB1">
        <w:t xml:space="preserve">functionalities, </w:t>
      </w:r>
      <w:r w:rsidR="00E656C0" w:rsidRPr="00EB3FB1">
        <w:t xml:space="preserve">purposes, </w:t>
      </w:r>
      <w:r w:rsidR="008D7658" w:rsidRPr="00EB3FB1">
        <w:t xml:space="preserve">interactions of the </w:t>
      </w:r>
      <w:r w:rsidR="00BA5B32" w:rsidRPr="00EB3FB1">
        <w:t>V</w:t>
      </w:r>
      <w:r w:rsidR="004E272E" w:rsidRPr="00EB3FB1">
        <w:t xml:space="preserve">ANTAGE </w:t>
      </w:r>
      <w:r w:rsidR="00BA5B32" w:rsidRPr="00EB3FB1">
        <w:t>system</w:t>
      </w:r>
      <w:r w:rsidR="00B76EBE" w:rsidRPr="00EB3FB1">
        <w:t>.</w:t>
      </w:r>
      <w:r w:rsidR="000D061E" w:rsidRPr="00EB3FB1">
        <w:t xml:space="preserve"> </w:t>
      </w:r>
      <w:r w:rsidR="00076730">
        <w:t xml:space="preserve">At the current iteration of this project, </w:t>
      </w:r>
      <w:r w:rsidR="004E272E" w:rsidRPr="00EB3FB1">
        <w:t>this system</w:t>
      </w:r>
      <w:r w:rsidR="00BA5B32" w:rsidRPr="00EB3FB1">
        <w:t xml:space="preserve"> </w:t>
      </w:r>
      <w:r w:rsidR="003E596B" w:rsidRPr="00EB3FB1">
        <w:t xml:space="preserve">encompasses </w:t>
      </w:r>
      <w:r w:rsidR="00BA5B32" w:rsidRPr="00EB3FB1">
        <w:t xml:space="preserve">a two-tiered simulation </w:t>
      </w:r>
      <w:r w:rsidR="00D24B88" w:rsidRPr="00EB3FB1">
        <w:t>approach</w:t>
      </w:r>
      <w:r w:rsidR="00563D1A" w:rsidRPr="00EB3FB1">
        <w:t xml:space="preserve"> to </w:t>
      </w:r>
      <w:r w:rsidR="00980805" w:rsidRPr="00EB3FB1">
        <w:t>ensure accurate and rigorous testing of the system’s collision avoidance.</w:t>
      </w:r>
    </w:p>
    <w:p w14:paraId="2E5E780E" w14:textId="7DF84156" w:rsidR="008B5DB8" w:rsidRPr="00A363FA" w:rsidRDefault="008B5DB8" w:rsidP="00A363FA">
      <w:r>
        <w:t xml:space="preserve">For this semester, the scope of this project is to ensure a working skeleton of the system with a controller that enables the creation and running of the simulations on both high-fidelity and </w:t>
      </w:r>
      <w:proofErr w:type="gramStart"/>
      <w:r>
        <w:t>low-fidelity</w:t>
      </w:r>
      <w:proofErr w:type="gramEnd"/>
      <w:r>
        <w:t xml:space="preserve">. The AI functionalities and hardware integration are out of scope due to time constraints; however, the said functionalities will be introduced in the coming semester. </w:t>
      </w:r>
    </w:p>
    <w:p w14:paraId="114A489F" w14:textId="7395C354" w:rsidR="00A143DD" w:rsidRDefault="00C056A6" w:rsidP="00CE3839">
      <w:pPr>
        <w:pStyle w:val="Heading2"/>
      </w:pPr>
      <w:bookmarkStart w:id="5" w:name="_Toc183546806"/>
      <w:r>
        <w:t>Intended Audience and Reading Suggestions</w:t>
      </w:r>
      <w:bookmarkEnd w:id="5"/>
    </w:p>
    <w:p w14:paraId="5FC7F2CC" w14:textId="54F536AF" w:rsidR="00682D19" w:rsidRDefault="00D225AF" w:rsidP="065CAAD5">
      <w:pPr>
        <w:spacing w:after="360" w:line="240" w:lineRule="auto"/>
      </w:pPr>
      <w:r>
        <w:t xml:space="preserve">This document is intended </w:t>
      </w:r>
      <w:r w:rsidR="00E81684">
        <w:t xml:space="preserve">for </w:t>
      </w:r>
      <w:r w:rsidR="009A3ED8">
        <w:t xml:space="preserve">a variety of </w:t>
      </w:r>
      <w:r w:rsidR="001C67D3">
        <w:t>stakeholders</w:t>
      </w:r>
      <w:r w:rsidR="00663AD8">
        <w:t xml:space="preserve"> </w:t>
      </w:r>
      <w:r w:rsidR="00663AD8" w:rsidRPr="00663AD8">
        <w:t xml:space="preserve">involved in </w:t>
      </w:r>
      <w:r w:rsidR="005814DC" w:rsidRPr="00663AD8">
        <w:t>various aspects</w:t>
      </w:r>
      <w:r w:rsidR="00663AD8" w:rsidRPr="00663AD8">
        <w:t xml:space="preserve"> of the system's development, deployment, and use.</w:t>
      </w:r>
      <w:r w:rsidR="00663AD8">
        <w:t xml:space="preserve"> </w:t>
      </w:r>
      <w:r w:rsidR="00CB7F9A">
        <w:t xml:space="preserve">Each type of stakeholder </w:t>
      </w:r>
      <w:r w:rsidR="00805A6D">
        <w:t xml:space="preserve">will find specific sections of this document </w:t>
      </w:r>
      <w:r w:rsidR="00660D71">
        <w:t xml:space="preserve">that are more relevant to their roles </w:t>
      </w:r>
      <w:r w:rsidR="002C477A">
        <w:t>regarding</w:t>
      </w:r>
      <w:r w:rsidR="00660D71">
        <w:t xml:space="preserve"> the system. </w:t>
      </w:r>
    </w:p>
    <w:p w14:paraId="0ADDB1E0" w14:textId="153D91B4" w:rsidR="00BB084E" w:rsidRDefault="00A431C8" w:rsidP="003106ED">
      <w:pPr>
        <w:pStyle w:val="ListParagraph"/>
        <w:numPr>
          <w:ilvl w:val="0"/>
          <w:numId w:val="8"/>
        </w:numPr>
        <w:spacing w:after="360" w:line="240" w:lineRule="auto"/>
      </w:pPr>
      <w:r w:rsidRPr="30DDE240">
        <w:rPr>
          <w:b/>
          <w:bCs/>
        </w:rPr>
        <w:t>Developers and Testers</w:t>
      </w:r>
      <w:r w:rsidR="00C169AF" w:rsidRPr="30DDE240">
        <w:rPr>
          <w:b/>
          <w:bCs/>
        </w:rPr>
        <w:t>:</w:t>
      </w:r>
      <w:r w:rsidR="2E81452F" w:rsidRPr="30DDE240">
        <w:rPr>
          <w:b/>
          <w:bCs/>
        </w:rPr>
        <w:t xml:space="preserve"> </w:t>
      </w:r>
      <w:r w:rsidR="2E81452F">
        <w:t>Sections 2.2, 2.3, 2.3.3, 2.5, 2.6, 3.3, 4, and 6</w:t>
      </w:r>
    </w:p>
    <w:p w14:paraId="64CE53DF" w14:textId="29632231" w:rsidR="006B349A" w:rsidRDefault="006B349A" w:rsidP="003106ED">
      <w:pPr>
        <w:pStyle w:val="ListParagraph"/>
        <w:numPr>
          <w:ilvl w:val="1"/>
          <w:numId w:val="8"/>
        </w:numPr>
        <w:spacing w:after="360" w:line="240" w:lineRule="auto"/>
      </w:pPr>
      <w:r>
        <w:t>Focus on creating, testing, and refining the system.</w:t>
      </w:r>
    </w:p>
    <w:p w14:paraId="2D1EA457" w14:textId="2495490B" w:rsidR="006B349A" w:rsidRDefault="004418C8" w:rsidP="003106ED">
      <w:pPr>
        <w:pStyle w:val="ListParagraph"/>
        <w:numPr>
          <w:ilvl w:val="1"/>
          <w:numId w:val="8"/>
        </w:numPr>
        <w:spacing w:after="360" w:line="240" w:lineRule="auto"/>
      </w:pPr>
      <w:r>
        <w:t>Specified sections</w:t>
      </w:r>
      <w:r w:rsidR="006B349A" w:rsidRPr="006B349A">
        <w:t xml:space="preserve"> cover technical requirements, system interactions, testing procedures, and future enhancements, all essential for building, integrating, and validating the system</w:t>
      </w:r>
      <w:r w:rsidR="006B349A">
        <w:t>.</w:t>
      </w:r>
    </w:p>
    <w:p w14:paraId="680EFF40" w14:textId="5AAF14D1" w:rsidR="00A431C8" w:rsidRDefault="00A431C8" w:rsidP="003106ED">
      <w:pPr>
        <w:pStyle w:val="ListParagraph"/>
        <w:numPr>
          <w:ilvl w:val="0"/>
          <w:numId w:val="8"/>
        </w:numPr>
        <w:spacing w:after="360" w:line="240" w:lineRule="auto"/>
      </w:pPr>
      <w:r w:rsidRPr="30DDE240">
        <w:rPr>
          <w:b/>
          <w:bCs/>
        </w:rPr>
        <w:t>Project Managers</w:t>
      </w:r>
      <w:r w:rsidR="00C169AF">
        <w:t xml:space="preserve">: </w:t>
      </w:r>
      <w:r w:rsidR="483BB82B">
        <w:t>Sections 1.1, 1.5, 2.1, 2.2, 2.3, 6.1.4, and 6.1.5</w:t>
      </w:r>
    </w:p>
    <w:p w14:paraId="7B5DDF04" w14:textId="335B8092" w:rsidR="006B349A" w:rsidRDefault="004418C8" w:rsidP="003106ED">
      <w:pPr>
        <w:pStyle w:val="ListParagraph"/>
        <w:numPr>
          <w:ilvl w:val="1"/>
          <w:numId w:val="8"/>
        </w:numPr>
        <w:spacing w:after="360" w:line="240" w:lineRule="auto"/>
      </w:pPr>
      <w:r>
        <w:t>O</w:t>
      </w:r>
      <w:r w:rsidRPr="004418C8">
        <w:t xml:space="preserve">versee the project’s progress and ensure that objectives </w:t>
      </w:r>
      <w:r w:rsidR="00FB67AF">
        <w:t>satisfy</w:t>
      </w:r>
      <w:r w:rsidR="00BD6BFF">
        <w:t xml:space="preserve"> </w:t>
      </w:r>
      <w:r w:rsidR="00FB67AF">
        <w:t xml:space="preserve">the </w:t>
      </w:r>
      <w:r w:rsidR="00BD6BFF">
        <w:t>scope,</w:t>
      </w:r>
      <w:r w:rsidR="00FB67AF">
        <w:t xml:space="preserve"> are</w:t>
      </w:r>
      <w:r w:rsidRPr="004418C8">
        <w:t xml:space="preserve"> met on time</w:t>
      </w:r>
      <w:r w:rsidR="00BD6BFF">
        <w:t>,</w:t>
      </w:r>
      <w:r w:rsidRPr="004418C8">
        <w:t xml:space="preserve"> and </w:t>
      </w:r>
      <w:r w:rsidR="00BD6BFF">
        <w:t xml:space="preserve">are within </w:t>
      </w:r>
      <w:r w:rsidRPr="004418C8">
        <w:t>budget.</w:t>
      </w:r>
    </w:p>
    <w:p w14:paraId="4BDC4F8D" w14:textId="6D06B3AF" w:rsidR="004418C8" w:rsidRDefault="00F65FB7" w:rsidP="003106ED">
      <w:pPr>
        <w:pStyle w:val="ListParagraph"/>
        <w:numPr>
          <w:ilvl w:val="1"/>
          <w:numId w:val="8"/>
        </w:numPr>
        <w:spacing w:after="360" w:line="240" w:lineRule="auto"/>
      </w:pPr>
      <w:r>
        <w:t xml:space="preserve">Specified sections </w:t>
      </w:r>
      <w:r w:rsidRPr="00F65FB7">
        <w:t>provide an overview of the system’s purpose, requirements, milestones, and risk management, helping them track progress and ensure alignment with goals.</w:t>
      </w:r>
    </w:p>
    <w:p w14:paraId="55A3DAA8" w14:textId="54279866" w:rsidR="00A431C8" w:rsidRDefault="00A431C8" w:rsidP="003106ED">
      <w:pPr>
        <w:pStyle w:val="ListParagraph"/>
        <w:numPr>
          <w:ilvl w:val="0"/>
          <w:numId w:val="8"/>
        </w:numPr>
        <w:spacing w:after="360" w:line="240" w:lineRule="auto"/>
      </w:pPr>
      <w:r w:rsidRPr="30DDE240">
        <w:rPr>
          <w:b/>
          <w:bCs/>
        </w:rPr>
        <w:t>Documentation Writers</w:t>
      </w:r>
      <w:r>
        <w:t xml:space="preserve">: </w:t>
      </w:r>
      <w:r w:rsidR="71298F43">
        <w:t>Sections 1.1,</w:t>
      </w:r>
      <w:r w:rsidR="00153CD9">
        <w:t xml:space="preserve"> 1.2</w:t>
      </w:r>
      <w:r w:rsidR="00D1497F">
        <w:t>,</w:t>
      </w:r>
      <w:r w:rsidR="71298F43">
        <w:t xml:space="preserve"> 1.4, 1.5, and 2.3</w:t>
      </w:r>
    </w:p>
    <w:p w14:paraId="77E4CA49" w14:textId="1F314FE0" w:rsidR="00F65FB7" w:rsidRPr="00F65FB7" w:rsidRDefault="00F65FB7" w:rsidP="003106ED">
      <w:pPr>
        <w:pStyle w:val="ListParagraph"/>
        <w:numPr>
          <w:ilvl w:val="1"/>
          <w:numId w:val="8"/>
        </w:numPr>
        <w:spacing w:after="360" w:line="240" w:lineRule="auto"/>
      </w:pPr>
      <w:r>
        <w:rPr>
          <w:b/>
          <w:bCs/>
        </w:rPr>
        <w:t xml:space="preserve"> </w:t>
      </w:r>
    </w:p>
    <w:p w14:paraId="34373D27" w14:textId="1B752523" w:rsidR="00F65FB7" w:rsidRDefault="00F65FB7" w:rsidP="003106ED">
      <w:pPr>
        <w:pStyle w:val="ListParagraph"/>
        <w:numPr>
          <w:ilvl w:val="1"/>
          <w:numId w:val="8"/>
        </w:numPr>
        <w:spacing w:after="360" w:line="240" w:lineRule="auto"/>
      </w:pPr>
      <w:r>
        <w:t xml:space="preserve">Sections covered </w:t>
      </w:r>
      <w:r w:rsidR="00153CD9" w:rsidRPr="00153CD9">
        <w:t>explain the system’s purpose, scope, and functionality, offering the necessary details to create clear and accurate user and technical documentation.</w:t>
      </w:r>
    </w:p>
    <w:p w14:paraId="397C7115" w14:textId="5BA1B788" w:rsidR="00707FA3" w:rsidRDefault="00707FA3" w:rsidP="00CE3839">
      <w:pPr>
        <w:pStyle w:val="Heading2"/>
      </w:pPr>
      <w:bookmarkStart w:id="6" w:name="_Toc183546807"/>
      <w:r>
        <w:t xml:space="preserve">Document </w:t>
      </w:r>
      <w:r w:rsidR="00C056A6">
        <w:t>Conventions</w:t>
      </w:r>
      <w:bookmarkEnd w:id="6"/>
    </w:p>
    <w:p w14:paraId="14E9DE0D" w14:textId="390EE762" w:rsidR="2F30D828" w:rsidRDefault="2F30D828" w:rsidP="474CDA9C">
      <w:r>
        <w:t>There are no typographical conventions that denote special significance in this document.</w:t>
      </w:r>
    </w:p>
    <w:p w14:paraId="5A778313" w14:textId="0B000CCD" w:rsidR="00707FA3" w:rsidRDefault="00707FA3" w:rsidP="00CE3839">
      <w:pPr>
        <w:pStyle w:val="Heading2"/>
      </w:pPr>
      <w:bookmarkStart w:id="7" w:name="_Toc183546808"/>
      <w:r>
        <w:t>Project References</w:t>
      </w:r>
      <w:bookmarkEnd w:id="7"/>
    </w:p>
    <w:p w14:paraId="30320ECA" w14:textId="77777777" w:rsidR="00C27376" w:rsidRPr="00780966" w:rsidRDefault="00C27376" w:rsidP="00BC7932">
      <w:pPr>
        <w:pStyle w:val="ListParagraph"/>
        <w:numPr>
          <w:ilvl w:val="0"/>
          <w:numId w:val="17"/>
        </w:numPr>
        <w:rPr>
          <w:rFonts w:eastAsia="Arial"/>
          <w:b/>
          <w:bCs/>
          <w:color w:val="000000" w:themeColor="text1"/>
        </w:rPr>
      </w:pPr>
      <w:r w:rsidRPr="1D57066B">
        <w:rPr>
          <w:rFonts w:eastAsia="Arial"/>
          <w:color w:val="000000" w:themeColor="text1"/>
        </w:rPr>
        <w:t>Product proposal document</w:t>
      </w:r>
    </w:p>
    <w:p w14:paraId="0B6E1874" w14:textId="77777777" w:rsidR="00C27376" w:rsidRPr="00780966" w:rsidRDefault="00C27376" w:rsidP="00BC7932">
      <w:pPr>
        <w:pStyle w:val="ListParagraph"/>
        <w:numPr>
          <w:ilvl w:val="1"/>
          <w:numId w:val="17"/>
        </w:numPr>
        <w:rPr>
          <w:rFonts w:eastAsia="Arial"/>
          <w:b/>
          <w:bCs/>
          <w:color w:val="000000" w:themeColor="text1"/>
        </w:rPr>
      </w:pPr>
      <w:hyperlink r:id="rId15" w:history="1">
        <w:r w:rsidRPr="006732EF">
          <w:rPr>
            <w:rStyle w:val="Hyperlink"/>
            <w:rFonts w:eastAsia="Arial"/>
            <w:i/>
            <w:iCs/>
          </w:rPr>
          <w:t>https://github.com/MLM-Simulation-and-Testing-for-UAS/mlmst-uas/blob/main/Docs/Project_Proposal_CS490.pdf</w:t>
        </w:r>
      </w:hyperlink>
    </w:p>
    <w:p w14:paraId="19ACCF0B" w14:textId="77777777" w:rsidR="00C27376" w:rsidRDefault="00C27376" w:rsidP="00BC7932">
      <w:pPr>
        <w:pStyle w:val="ListParagraph"/>
        <w:numPr>
          <w:ilvl w:val="0"/>
          <w:numId w:val="17"/>
        </w:numPr>
        <w:rPr>
          <w:rFonts w:eastAsia="Arial"/>
          <w:b/>
          <w:bCs/>
          <w:color w:val="000000" w:themeColor="text1"/>
        </w:rPr>
      </w:pPr>
      <w:r>
        <w:rPr>
          <w:rFonts w:eastAsia="Arial"/>
          <w:color w:val="000000" w:themeColor="text1"/>
        </w:rPr>
        <w:t>UAV Testing Sim Repository</w:t>
      </w:r>
    </w:p>
    <w:p w14:paraId="158F959E" w14:textId="77777777" w:rsidR="00C27376" w:rsidRPr="004E3582" w:rsidRDefault="00C27376" w:rsidP="00BC7932">
      <w:pPr>
        <w:pStyle w:val="ListParagraph"/>
        <w:numPr>
          <w:ilvl w:val="1"/>
          <w:numId w:val="17"/>
        </w:numPr>
        <w:rPr>
          <w:rFonts w:eastAsia="Arial"/>
          <w:b/>
          <w:bCs/>
          <w:color w:val="000000" w:themeColor="text1"/>
        </w:rPr>
      </w:pPr>
      <w:hyperlink r:id="rId16" w:history="1">
        <w:r w:rsidRPr="006732EF">
          <w:rPr>
            <w:rStyle w:val="Hyperlink"/>
          </w:rPr>
          <w:t>https://github.com/AkbasLab/UAV-TestingSim</w:t>
        </w:r>
      </w:hyperlink>
      <w:r>
        <w:t xml:space="preserve"> </w:t>
      </w:r>
    </w:p>
    <w:p w14:paraId="406B7FDA" w14:textId="77777777" w:rsidR="00C27376" w:rsidRPr="00EF18C3" w:rsidRDefault="00C27376" w:rsidP="00BC7932">
      <w:pPr>
        <w:pStyle w:val="ListParagraph"/>
        <w:numPr>
          <w:ilvl w:val="0"/>
          <w:numId w:val="17"/>
        </w:numPr>
        <w:rPr>
          <w:rFonts w:eastAsia="Arial"/>
          <w:b/>
          <w:bCs/>
          <w:i/>
          <w:iCs/>
          <w:color w:val="000000" w:themeColor="text1"/>
        </w:rPr>
      </w:pPr>
      <w:r>
        <w:rPr>
          <w:rFonts w:eastAsia="Arial"/>
          <w:i/>
          <w:iCs/>
          <w:color w:val="000000" w:themeColor="text1"/>
        </w:rPr>
        <w:t xml:space="preserve">Gazebo </w:t>
      </w:r>
      <w:r w:rsidRPr="00EF18C3">
        <w:rPr>
          <w:rFonts w:eastAsia="Arial"/>
          <w:i/>
          <w:iCs/>
          <w:color w:val="000000" w:themeColor="text1"/>
        </w:rPr>
        <w:t>documentation</w:t>
      </w:r>
    </w:p>
    <w:p w14:paraId="7714A389" w14:textId="77777777" w:rsidR="00C27376" w:rsidRDefault="00C27376" w:rsidP="00BC7932">
      <w:pPr>
        <w:pStyle w:val="ListParagraph"/>
        <w:numPr>
          <w:ilvl w:val="1"/>
          <w:numId w:val="17"/>
        </w:numPr>
        <w:rPr>
          <w:rFonts w:eastAsia="Arial"/>
          <w:b/>
          <w:bCs/>
          <w:color w:val="000000" w:themeColor="text1"/>
        </w:rPr>
      </w:pPr>
      <w:hyperlink r:id="rId17">
        <w:r w:rsidRPr="1D57066B">
          <w:rPr>
            <w:rStyle w:val="Hyperlink"/>
            <w:rFonts w:eastAsia="Arial"/>
            <w:i/>
            <w:iCs/>
          </w:rPr>
          <w:t>https://gazebosim.org/docs/harmonic/install/</w:t>
        </w:r>
      </w:hyperlink>
    </w:p>
    <w:p w14:paraId="6DD2BAB3" w14:textId="77777777" w:rsidR="00C27376" w:rsidRPr="00EF18C3" w:rsidRDefault="00C27376" w:rsidP="00BC7932">
      <w:pPr>
        <w:pStyle w:val="ListParagraph"/>
        <w:numPr>
          <w:ilvl w:val="0"/>
          <w:numId w:val="17"/>
        </w:numPr>
        <w:rPr>
          <w:rFonts w:eastAsia="Arial"/>
          <w:b/>
          <w:bCs/>
          <w:i/>
          <w:iCs/>
          <w:color w:val="000000" w:themeColor="text1"/>
        </w:rPr>
      </w:pPr>
      <w:r w:rsidRPr="00EF18C3">
        <w:rPr>
          <w:rFonts w:eastAsia="Arial"/>
          <w:i/>
          <w:iCs/>
          <w:color w:val="000000" w:themeColor="text1"/>
        </w:rPr>
        <w:t>ROS documentation</w:t>
      </w:r>
    </w:p>
    <w:p w14:paraId="48514F80" w14:textId="77777777" w:rsidR="00C27376" w:rsidRDefault="00C27376" w:rsidP="00BC7932">
      <w:pPr>
        <w:pStyle w:val="ListParagraph"/>
        <w:numPr>
          <w:ilvl w:val="1"/>
          <w:numId w:val="17"/>
        </w:numPr>
        <w:rPr>
          <w:rFonts w:eastAsia="Arial"/>
          <w:b/>
          <w:bCs/>
          <w:color w:val="000000" w:themeColor="text1"/>
        </w:rPr>
      </w:pPr>
      <w:hyperlink r:id="rId18">
        <w:r w:rsidRPr="1D57066B">
          <w:rPr>
            <w:rStyle w:val="Hyperlink"/>
            <w:rFonts w:eastAsia="Arial"/>
            <w:i/>
            <w:iCs/>
          </w:rPr>
          <w:t>https://docs.ros.org/en/humble/index.html</w:t>
        </w:r>
      </w:hyperlink>
    </w:p>
    <w:p w14:paraId="7263BFAF" w14:textId="77777777" w:rsidR="00C27376" w:rsidRPr="00EF18C3" w:rsidRDefault="00C27376" w:rsidP="00BC7932">
      <w:pPr>
        <w:pStyle w:val="ListParagraph"/>
        <w:numPr>
          <w:ilvl w:val="0"/>
          <w:numId w:val="17"/>
        </w:numPr>
        <w:rPr>
          <w:rFonts w:eastAsia="Arial"/>
          <w:b/>
          <w:bCs/>
          <w:i/>
          <w:iCs/>
          <w:color w:val="000000" w:themeColor="text1"/>
        </w:rPr>
      </w:pPr>
      <w:proofErr w:type="spellStart"/>
      <w:r w:rsidRPr="00EF18C3">
        <w:rPr>
          <w:rFonts w:eastAsia="Arial"/>
          <w:i/>
          <w:iCs/>
          <w:color w:val="000000" w:themeColor="text1"/>
        </w:rPr>
        <w:t>ArduPilot</w:t>
      </w:r>
      <w:proofErr w:type="spellEnd"/>
      <w:r w:rsidRPr="00EF18C3">
        <w:rPr>
          <w:rFonts w:eastAsia="Arial"/>
          <w:i/>
          <w:iCs/>
          <w:color w:val="000000" w:themeColor="text1"/>
        </w:rPr>
        <w:t xml:space="preserve"> documentation</w:t>
      </w:r>
    </w:p>
    <w:p w14:paraId="77BD82C6" w14:textId="77777777" w:rsidR="00C27376" w:rsidRDefault="00C27376" w:rsidP="00BC7932">
      <w:pPr>
        <w:pStyle w:val="ListParagraph"/>
        <w:numPr>
          <w:ilvl w:val="1"/>
          <w:numId w:val="17"/>
        </w:numPr>
        <w:rPr>
          <w:rFonts w:eastAsia="Arial"/>
          <w:b/>
          <w:bCs/>
          <w:color w:val="000000" w:themeColor="text1"/>
        </w:rPr>
      </w:pPr>
      <w:hyperlink r:id="rId19">
        <w:r w:rsidRPr="1D57066B">
          <w:rPr>
            <w:rStyle w:val="Hyperlink"/>
            <w:rFonts w:eastAsia="Arial"/>
            <w:i/>
            <w:iCs/>
          </w:rPr>
          <w:t>https://ardupilot.org/dev/docs/sitl-with-gazebo.html</w:t>
        </w:r>
      </w:hyperlink>
    </w:p>
    <w:p w14:paraId="3C4EDCD7" w14:textId="77777777" w:rsidR="00C27376" w:rsidRPr="00EF18C3" w:rsidRDefault="00C27376" w:rsidP="00BC7932">
      <w:pPr>
        <w:pStyle w:val="ListParagraph"/>
        <w:numPr>
          <w:ilvl w:val="0"/>
          <w:numId w:val="17"/>
        </w:numPr>
        <w:rPr>
          <w:rFonts w:eastAsia="Arial"/>
          <w:b/>
          <w:bCs/>
          <w:i/>
          <w:iCs/>
          <w:color w:val="000000" w:themeColor="text1"/>
        </w:rPr>
      </w:pPr>
      <w:r w:rsidRPr="00EF18C3">
        <w:rPr>
          <w:rFonts w:eastAsia="Arial"/>
          <w:i/>
          <w:iCs/>
          <w:color w:val="000000" w:themeColor="text1"/>
        </w:rPr>
        <w:t>Julia documentation</w:t>
      </w:r>
    </w:p>
    <w:p w14:paraId="387B0823" w14:textId="77777777" w:rsidR="00C27376" w:rsidRPr="00F6163E" w:rsidRDefault="00C27376" w:rsidP="00BC7932">
      <w:pPr>
        <w:pStyle w:val="ListParagraph"/>
        <w:numPr>
          <w:ilvl w:val="1"/>
          <w:numId w:val="17"/>
        </w:numPr>
        <w:rPr>
          <w:rStyle w:val="Hyperlink"/>
          <w:rFonts w:eastAsia="Arial"/>
          <w:b/>
          <w:color w:val="000000" w:themeColor="text1"/>
          <w:u w:val="none"/>
        </w:rPr>
      </w:pPr>
      <w:hyperlink r:id="rId20">
        <w:r w:rsidRPr="1D57066B">
          <w:rPr>
            <w:rStyle w:val="Hyperlink"/>
            <w:rFonts w:eastAsia="Arial"/>
            <w:i/>
            <w:iCs/>
          </w:rPr>
          <w:t>https://docs.julialang.org/en/v1/</w:t>
        </w:r>
      </w:hyperlink>
    </w:p>
    <w:p w14:paraId="62F3ECFF" w14:textId="77777777" w:rsidR="00C27376" w:rsidRDefault="00C27376" w:rsidP="00BC7932">
      <w:pPr>
        <w:pStyle w:val="ListParagraph"/>
        <w:numPr>
          <w:ilvl w:val="0"/>
          <w:numId w:val="17"/>
        </w:numPr>
        <w:rPr>
          <w:rStyle w:val="Hyperlink"/>
          <w:rFonts w:eastAsia="Arial"/>
          <w:bCs/>
          <w:color w:val="000000" w:themeColor="text1"/>
          <w:u w:val="none"/>
        </w:rPr>
      </w:pPr>
      <w:r w:rsidRPr="00A96E72">
        <w:rPr>
          <w:rStyle w:val="Hyperlink"/>
          <w:rFonts w:eastAsia="Arial"/>
          <w:bCs/>
          <w:color w:val="000000" w:themeColor="text1"/>
          <w:u w:val="none"/>
        </w:rPr>
        <w:t>Python</w:t>
      </w:r>
      <w:r>
        <w:rPr>
          <w:rStyle w:val="Hyperlink"/>
          <w:rFonts w:eastAsia="Arial"/>
          <w:bCs/>
          <w:color w:val="000000" w:themeColor="text1"/>
          <w:u w:val="none"/>
        </w:rPr>
        <w:t xml:space="preserve"> documentation</w:t>
      </w:r>
    </w:p>
    <w:p w14:paraId="42D7DB03" w14:textId="77777777" w:rsidR="00C27376" w:rsidRDefault="00C27376" w:rsidP="00BC7932">
      <w:pPr>
        <w:pStyle w:val="ListParagraph"/>
        <w:numPr>
          <w:ilvl w:val="1"/>
          <w:numId w:val="17"/>
        </w:numPr>
        <w:rPr>
          <w:rStyle w:val="Hyperlink"/>
          <w:rFonts w:eastAsia="Arial"/>
          <w:bCs/>
          <w:color w:val="000000" w:themeColor="text1"/>
          <w:u w:val="none"/>
        </w:rPr>
      </w:pPr>
      <w:hyperlink r:id="rId21" w:history="1">
        <w:r w:rsidRPr="006732EF">
          <w:rPr>
            <w:rStyle w:val="Hyperlink"/>
            <w:rFonts w:eastAsia="Arial"/>
            <w:bCs/>
          </w:rPr>
          <w:t>https://docs.python.org/3/</w:t>
        </w:r>
      </w:hyperlink>
      <w:r>
        <w:rPr>
          <w:rStyle w:val="Hyperlink"/>
          <w:rFonts w:eastAsia="Arial"/>
          <w:bCs/>
          <w:color w:val="000000" w:themeColor="text1"/>
          <w:u w:val="none"/>
        </w:rPr>
        <w:t xml:space="preserve"> </w:t>
      </w:r>
    </w:p>
    <w:p w14:paraId="6DF9DCE7" w14:textId="77777777" w:rsidR="00C27376" w:rsidRDefault="00C27376" w:rsidP="00BC7932">
      <w:pPr>
        <w:pStyle w:val="ListParagraph"/>
        <w:numPr>
          <w:ilvl w:val="0"/>
          <w:numId w:val="17"/>
        </w:numPr>
        <w:rPr>
          <w:rStyle w:val="Hyperlink"/>
          <w:rFonts w:eastAsia="Arial"/>
          <w:bCs/>
          <w:color w:val="000000" w:themeColor="text1"/>
          <w:u w:val="none"/>
        </w:rPr>
      </w:pPr>
      <w:r>
        <w:rPr>
          <w:rStyle w:val="Hyperlink"/>
          <w:rFonts w:eastAsia="Arial"/>
          <w:bCs/>
          <w:color w:val="000000" w:themeColor="text1"/>
          <w:u w:val="none"/>
        </w:rPr>
        <w:t>PyQt5 documentation</w:t>
      </w:r>
    </w:p>
    <w:p w14:paraId="259C6974" w14:textId="77777777" w:rsidR="00C27376" w:rsidRPr="00A96E72" w:rsidRDefault="00C27376" w:rsidP="00BC7932">
      <w:pPr>
        <w:pStyle w:val="ListParagraph"/>
        <w:numPr>
          <w:ilvl w:val="1"/>
          <w:numId w:val="17"/>
        </w:numPr>
        <w:rPr>
          <w:rStyle w:val="Hyperlink"/>
          <w:rFonts w:eastAsia="Arial"/>
          <w:bCs/>
          <w:color w:val="000000" w:themeColor="text1"/>
          <w:u w:val="none"/>
        </w:rPr>
      </w:pPr>
      <w:hyperlink r:id="rId22" w:history="1">
        <w:r w:rsidRPr="006732EF">
          <w:rPr>
            <w:rStyle w:val="Hyperlink"/>
            <w:rFonts w:eastAsia="Arial"/>
            <w:bCs/>
          </w:rPr>
          <w:t>https://www.riverbankcomputing.com/static/Docs/PyQt5/</w:t>
        </w:r>
      </w:hyperlink>
      <w:r>
        <w:rPr>
          <w:rStyle w:val="Hyperlink"/>
          <w:rFonts w:eastAsia="Arial"/>
          <w:bCs/>
          <w:color w:val="000000" w:themeColor="text1"/>
          <w:u w:val="none"/>
        </w:rPr>
        <w:t xml:space="preserve"> </w:t>
      </w:r>
    </w:p>
    <w:p w14:paraId="2D164D33" w14:textId="0867E8A8" w:rsidR="00707FA3" w:rsidRDefault="00B0553B" w:rsidP="00CE3839">
      <w:pPr>
        <w:pStyle w:val="Heading2"/>
      </w:pPr>
      <w:bookmarkStart w:id="8" w:name="_Toc183546809"/>
      <w:r>
        <w:t>Definitions, Acronyms, and Abbreviations</w:t>
      </w:r>
      <w:bookmarkEnd w:id="8"/>
    </w:p>
    <w:p w14:paraId="357D37C8" w14:textId="0DABC062" w:rsidR="008F6763" w:rsidRDefault="007A69CB" w:rsidP="007A69CB">
      <w:pPr>
        <w:tabs>
          <w:tab w:val="left" w:pos="5616"/>
        </w:tabs>
        <w:spacing w:after="360" w:line="240" w:lineRule="auto"/>
      </w:pPr>
      <w:r>
        <w:t>Various acronyms</w:t>
      </w:r>
      <w:r w:rsidR="00413155">
        <w:t xml:space="preserve">, </w:t>
      </w:r>
      <w:r w:rsidR="008F6763">
        <w:t>abbreviations</w:t>
      </w:r>
      <w:r w:rsidR="00413155">
        <w:t xml:space="preserve">, </w:t>
      </w:r>
      <w:r w:rsidR="00DC16E9">
        <w:t>and terms are utilized throughout this document</w:t>
      </w:r>
      <w:r w:rsidR="00413155">
        <w:t xml:space="preserve"> that</w:t>
      </w:r>
      <w:r w:rsidR="00DC16E9">
        <w:t xml:space="preserve"> </w:t>
      </w:r>
      <w:r w:rsidR="00F16630">
        <w:t>may be</w:t>
      </w:r>
      <w:r w:rsidR="00E33B4F">
        <w:t xml:space="preserve"> unknown to </w:t>
      </w:r>
      <w:r w:rsidR="006840DE">
        <w:t>some</w:t>
      </w:r>
      <w:r w:rsidR="00386672">
        <w:t xml:space="preserve"> (or most</w:t>
      </w:r>
      <w:r w:rsidR="00491893">
        <w:t>)</w:t>
      </w:r>
      <w:r w:rsidR="006840DE">
        <w:t xml:space="preserve"> stakeholders of this system. </w:t>
      </w:r>
      <w:r w:rsidR="001E7148">
        <w:t xml:space="preserve">Please refer below </w:t>
      </w:r>
      <w:r w:rsidR="00050B73">
        <w:t>to</w:t>
      </w:r>
      <w:r w:rsidR="001E7148">
        <w:t xml:space="preserve"> </w:t>
      </w:r>
      <w:r w:rsidR="00611605">
        <w:t xml:space="preserve">a glossary that </w:t>
      </w:r>
      <w:r w:rsidR="00F16630">
        <w:t xml:space="preserve">specifies the </w:t>
      </w:r>
      <w:r w:rsidR="00EB7627">
        <w:t>definitions</w:t>
      </w:r>
      <w:r w:rsidR="00491893">
        <w:t xml:space="preserve"> of said </w:t>
      </w:r>
      <w:r w:rsidR="00413155">
        <w:t>terms</w:t>
      </w:r>
      <w:r w:rsidR="00D06F66">
        <w:t>.</w:t>
      </w:r>
    </w:p>
    <w:p w14:paraId="11E3DBD2" w14:textId="171D1ED8" w:rsidR="00CF2845" w:rsidRDefault="00CF2845" w:rsidP="00CE3839">
      <w:pPr>
        <w:pStyle w:val="Heading3"/>
      </w:pPr>
      <w:bookmarkStart w:id="9" w:name="_Toc183546810"/>
      <w:r>
        <w:t>Definitions</w:t>
      </w:r>
      <w:bookmarkEnd w:id="9"/>
    </w:p>
    <w:p w14:paraId="48BEB255" w14:textId="014041DB" w:rsidR="00BA6614" w:rsidRDefault="00BA6614" w:rsidP="00CF2845">
      <w:r w:rsidRPr="00BA6614">
        <w:t xml:space="preserve">This section lists </w:t>
      </w:r>
      <w:r>
        <w:t>terms</w:t>
      </w:r>
      <w:r w:rsidRPr="00BA6614">
        <w:t xml:space="preserve"> used in this document and their associated definitions.</w:t>
      </w:r>
    </w:p>
    <w:p w14:paraId="21446C56" w14:textId="157B4C55" w:rsidR="00CC6A84" w:rsidRPr="00C025AE" w:rsidRDefault="00CC6A84" w:rsidP="00CC6A84">
      <w:pPr>
        <w:pStyle w:val="NoSpacing"/>
        <w:jc w:val="center"/>
        <w:rPr>
          <w:b/>
          <w:bCs/>
        </w:rPr>
      </w:pPr>
      <w:r w:rsidRPr="00C025AE">
        <w:rPr>
          <w:b/>
          <w:bCs/>
        </w:rPr>
        <w:t xml:space="preserve">Table 1: </w:t>
      </w:r>
      <w:r w:rsidR="2883C165" w:rsidRPr="38812B37">
        <w:rPr>
          <w:b/>
          <w:bCs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7C4848" w14:paraId="709E50DB" w14:textId="77777777" w:rsidTr="00E16533">
        <w:tc>
          <w:tcPr>
            <w:tcW w:w="1975" w:type="dxa"/>
          </w:tcPr>
          <w:p w14:paraId="08CC4861" w14:textId="7DD0CAAF" w:rsidR="007C4848" w:rsidRPr="007C4848" w:rsidRDefault="007C4848" w:rsidP="007C4848">
            <w:pPr>
              <w:rPr>
                <w:b/>
                <w:bCs/>
              </w:rPr>
            </w:pPr>
            <w:r w:rsidRPr="007C4848">
              <w:rPr>
                <w:b/>
                <w:bCs/>
              </w:rPr>
              <w:t>Term</w:t>
            </w:r>
          </w:p>
        </w:tc>
        <w:tc>
          <w:tcPr>
            <w:tcW w:w="7375" w:type="dxa"/>
          </w:tcPr>
          <w:p w14:paraId="20016577" w14:textId="58C68AD6" w:rsidR="007C4848" w:rsidRPr="007C4848" w:rsidRDefault="007C4848" w:rsidP="007C4848">
            <w:pPr>
              <w:rPr>
                <w:b/>
                <w:bCs/>
              </w:rPr>
            </w:pPr>
            <w:r w:rsidRPr="007C4848">
              <w:rPr>
                <w:b/>
                <w:bCs/>
              </w:rPr>
              <w:t>Definition</w:t>
            </w:r>
          </w:p>
        </w:tc>
      </w:tr>
      <w:tr w:rsidR="007C4848" w14:paraId="07DF8205" w14:textId="77777777" w:rsidTr="00E16533">
        <w:tc>
          <w:tcPr>
            <w:tcW w:w="1975" w:type="dxa"/>
          </w:tcPr>
          <w:p w14:paraId="32439D61" w14:textId="2017AFEC" w:rsidR="007C4848" w:rsidRDefault="00322076" w:rsidP="00CF2845">
            <w:r>
              <w:t>UAS</w:t>
            </w:r>
          </w:p>
        </w:tc>
        <w:tc>
          <w:tcPr>
            <w:tcW w:w="7375" w:type="dxa"/>
          </w:tcPr>
          <w:p w14:paraId="66F95FDD" w14:textId="5B2F6698" w:rsidR="007C4848" w:rsidRDefault="005447AE" w:rsidP="00CF2845">
            <w:r>
              <w:t xml:space="preserve">Unmanned Aerial </w:t>
            </w:r>
            <w:proofErr w:type="gramStart"/>
            <w:r>
              <w:t>systems;</w:t>
            </w:r>
            <w:proofErr w:type="gramEnd"/>
            <w:r>
              <w:t xml:space="preserve"> A</w:t>
            </w:r>
            <w:r w:rsidRPr="005447AE">
              <w:t>ircraft that can be operated without a human pilot, crew, or passengers on board</w:t>
            </w:r>
            <w:r>
              <w:t xml:space="preserve">. </w:t>
            </w:r>
            <w:r>
              <w:t>UAS do not have to be autonomous, but the UAS systems simulated in this project are.</w:t>
            </w:r>
          </w:p>
        </w:tc>
      </w:tr>
      <w:tr w:rsidR="00C56F75" w14:paraId="408875E1" w14:textId="77777777" w:rsidTr="00E16533">
        <w:tc>
          <w:tcPr>
            <w:tcW w:w="1975" w:type="dxa"/>
          </w:tcPr>
          <w:p w14:paraId="248BC067" w14:textId="62D6C797" w:rsidR="00C56F75" w:rsidRDefault="00C56F75" w:rsidP="00C56F75">
            <w:r>
              <w:t>High-fidelity</w:t>
            </w:r>
          </w:p>
        </w:tc>
        <w:tc>
          <w:tcPr>
            <w:tcW w:w="7375" w:type="dxa"/>
          </w:tcPr>
          <w:p w14:paraId="2060E6F1" w14:textId="64B3E22A" w:rsidR="00C56F75" w:rsidRDefault="00C56F75" w:rsidP="00C56F75">
            <w:r>
              <w:t>A physics-based simulation of UAS within a 3D environment that comes close to the real-life scenarios with detailed sensor data</w:t>
            </w:r>
          </w:p>
        </w:tc>
      </w:tr>
      <w:tr w:rsidR="00C56F75" w14:paraId="25C00351" w14:textId="77777777" w:rsidTr="00E16533">
        <w:tc>
          <w:tcPr>
            <w:tcW w:w="1975" w:type="dxa"/>
          </w:tcPr>
          <w:p w14:paraId="6F203520" w14:textId="524C1131" w:rsidR="00C56F75" w:rsidRDefault="00C56F75" w:rsidP="00C56F75">
            <w:r>
              <w:rPr>
                <w:rFonts w:eastAsia="Arial"/>
              </w:rPr>
              <w:t>Low-Fidelity</w:t>
            </w:r>
          </w:p>
        </w:tc>
        <w:tc>
          <w:tcPr>
            <w:tcW w:w="7375" w:type="dxa"/>
          </w:tcPr>
          <w:p w14:paraId="41A3033D" w14:textId="4B3C6BAD" w:rsidR="00C56F75" w:rsidRDefault="00C56F75" w:rsidP="00C56F75">
            <w:r>
              <w:rPr>
                <w:rFonts w:eastAsia="Arial"/>
              </w:rPr>
              <w:t>A physics-based simulation of UAS modelled as points with no sensor data</w:t>
            </w:r>
          </w:p>
        </w:tc>
      </w:tr>
      <w:tr w:rsidR="00C56F75" w14:paraId="06B97C8F" w14:textId="77777777" w:rsidTr="00E16533">
        <w:tc>
          <w:tcPr>
            <w:tcW w:w="1975" w:type="dxa"/>
          </w:tcPr>
          <w:p w14:paraId="6755B815" w14:textId="14EC2124" w:rsidR="00C56F75" w:rsidRDefault="00C56F75" w:rsidP="00C56F75">
            <w:pPr>
              <w:rPr>
                <w:rFonts w:eastAsia="Arial"/>
              </w:rPr>
            </w:pPr>
            <w:proofErr w:type="spellStart"/>
            <w:r>
              <w:rPr>
                <w:rFonts w:eastAsia="Arial"/>
              </w:rPr>
              <w:t>ArduPilot</w:t>
            </w:r>
            <w:proofErr w:type="spellEnd"/>
          </w:p>
        </w:tc>
        <w:tc>
          <w:tcPr>
            <w:tcW w:w="7375" w:type="dxa"/>
          </w:tcPr>
          <w:p w14:paraId="5E83F0CB" w14:textId="41C0157B" w:rsidR="00C56F75" w:rsidRDefault="00C56F75" w:rsidP="00C56F7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An </w:t>
            </w:r>
            <w:proofErr w:type="gramStart"/>
            <w:r>
              <w:rPr>
                <w:rFonts w:eastAsia="Arial"/>
              </w:rPr>
              <w:t>Open source</w:t>
            </w:r>
            <w:proofErr w:type="gramEnd"/>
            <w:r>
              <w:rPr>
                <w:rFonts w:eastAsia="Arial"/>
              </w:rPr>
              <w:t xml:space="preserve"> autopilot system.</w:t>
            </w:r>
          </w:p>
        </w:tc>
      </w:tr>
      <w:tr w:rsidR="00C56F75" w14:paraId="39DB2AB5" w14:textId="77777777" w:rsidTr="00E16533">
        <w:tc>
          <w:tcPr>
            <w:tcW w:w="1975" w:type="dxa"/>
          </w:tcPr>
          <w:p w14:paraId="1882472D" w14:textId="28024137" w:rsidR="00C56F75" w:rsidRDefault="00C56F75" w:rsidP="00C56F75">
            <w:pPr>
              <w:rPr>
                <w:rFonts w:eastAsia="Arial"/>
              </w:rPr>
            </w:pPr>
            <w:r>
              <w:rPr>
                <w:rFonts w:eastAsia="Arial"/>
              </w:rPr>
              <w:t>G</w:t>
            </w:r>
            <w:r>
              <w:t>azebo</w:t>
            </w:r>
          </w:p>
        </w:tc>
        <w:tc>
          <w:tcPr>
            <w:tcW w:w="7375" w:type="dxa"/>
          </w:tcPr>
          <w:p w14:paraId="58F13DC2" w14:textId="798C9E30" w:rsidR="00C56F75" w:rsidRDefault="00C56F75" w:rsidP="00C56F75">
            <w:pPr>
              <w:rPr>
                <w:rFonts w:eastAsia="Arial"/>
              </w:rPr>
            </w:pPr>
            <w:r>
              <w:rPr>
                <w:rFonts w:eastAsia="Arial"/>
              </w:rPr>
              <w:t>A</w:t>
            </w:r>
            <w:r w:rsidRPr="00AC665E">
              <w:rPr>
                <w:rFonts w:eastAsia="Arial"/>
              </w:rPr>
              <w:t>n open-source 3D simulator that allows users to design robots, test algorithms, and perform regression testing in realistic environments</w:t>
            </w:r>
          </w:p>
        </w:tc>
      </w:tr>
      <w:tr w:rsidR="00C56F75" w14:paraId="0982A5AD" w14:textId="77777777" w:rsidTr="00E16533">
        <w:tc>
          <w:tcPr>
            <w:tcW w:w="1975" w:type="dxa"/>
          </w:tcPr>
          <w:p w14:paraId="20403678" w14:textId="741AA21B" w:rsidR="00C56F75" w:rsidRDefault="00C56F75" w:rsidP="00C56F75">
            <w:pPr>
              <w:rPr>
                <w:rFonts w:eastAsia="Arial"/>
              </w:rPr>
            </w:pPr>
            <w:r>
              <w:rPr>
                <w:rFonts w:eastAsia="Arial"/>
              </w:rPr>
              <w:t>Python</w:t>
            </w:r>
          </w:p>
        </w:tc>
        <w:tc>
          <w:tcPr>
            <w:tcW w:w="7375" w:type="dxa"/>
          </w:tcPr>
          <w:p w14:paraId="5A765AB5" w14:textId="3CC9D1DB" w:rsidR="00C56F75" w:rsidRDefault="00C56F75" w:rsidP="00C56F7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A </w:t>
            </w:r>
            <w:r w:rsidRPr="00E65EB4">
              <w:rPr>
                <w:rFonts w:eastAsia="Arial"/>
              </w:rPr>
              <w:t>programming language that</w:t>
            </w:r>
            <w:r>
              <w:rPr>
                <w:rFonts w:eastAsia="Arial"/>
              </w:rPr>
              <w:t xml:space="preserve"> is</w:t>
            </w:r>
            <w:r w:rsidRPr="00E65EB4">
              <w:rPr>
                <w:rFonts w:eastAsia="Arial"/>
              </w:rPr>
              <w:t xml:space="preserve"> used to create a variety of software and applications</w:t>
            </w:r>
          </w:p>
        </w:tc>
      </w:tr>
      <w:tr w:rsidR="00C56F75" w14:paraId="6EC5CBF3" w14:textId="77777777" w:rsidTr="00E16533">
        <w:tc>
          <w:tcPr>
            <w:tcW w:w="1975" w:type="dxa"/>
          </w:tcPr>
          <w:p w14:paraId="0319CB1E" w14:textId="352E1BFE" w:rsidR="00C56F75" w:rsidRDefault="00C56F75" w:rsidP="00C56F75">
            <w:pPr>
              <w:rPr>
                <w:rFonts w:eastAsia="Arial"/>
              </w:rPr>
            </w:pPr>
            <w:r>
              <w:rPr>
                <w:rFonts w:eastAsia="Arial"/>
              </w:rPr>
              <w:t>Linux-based environments</w:t>
            </w:r>
          </w:p>
        </w:tc>
        <w:tc>
          <w:tcPr>
            <w:tcW w:w="7375" w:type="dxa"/>
          </w:tcPr>
          <w:p w14:paraId="0F91FDE4" w14:textId="44F4BCB6" w:rsidR="00C56F75" w:rsidRDefault="00C56F75" w:rsidP="00C56F75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A </w:t>
            </w:r>
            <w:r w:rsidRPr="00194230">
              <w:rPr>
                <w:rFonts w:eastAsia="Arial"/>
              </w:rPr>
              <w:t>computing system that uses the Linux operating system</w:t>
            </w:r>
            <w:r>
              <w:rPr>
                <w:rFonts w:eastAsia="Arial"/>
              </w:rPr>
              <w:t>.</w:t>
            </w:r>
          </w:p>
        </w:tc>
      </w:tr>
    </w:tbl>
    <w:p w14:paraId="0C644338" w14:textId="16D2B300" w:rsidR="00CC6A84" w:rsidRDefault="00CC6A84" w:rsidP="00CE3839">
      <w:pPr>
        <w:pStyle w:val="Heading3"/>
      </w:pPr>
      <w:bookmarkStart w:id="10" w:name="_Toc183546811"/>
      <w:r>
        <w:t>Acronyms</w:t>
      </w:r>
      <w:bookmarkEnd w:id="10"/>
    </w:p>
    <w:p w14:paraId="69038B30" w14:textId="0FC9D79D" w:rsidR="0070036E" w:rsidRDefault="0070036E" w:rsidP="00CC6A84">
      <w:r w:rsidRPr="0070036E">
        <w:t>This section lists the acronyms used in this document and their associated definitions.</w:t>
      </w:r>
    </w:p>
    <w:p w14:paraId="13E25230" w14:textId="7DEFE150" w:rsidR="00CC6A84" w:rsidRPr="00C025AE" w:rsidRDefault="00CC6A84" w:rsidP="00CC6A84">
      <w:pPr>
        <w:pStyle w:val="NoSpacing"/>
        <w:jc w:val="center"/>
        <w:rPr>
          <w:b/>
          <w:bCs/>
        </w:rPr>
      </w:pPr>
      <w:r w:rsidRPr="00C025AE">
        <w:rPr>
          <w:b/>
          <w:bCs/>
        </w:rPr>
        <w:t xml:space="preserve">Table 2: </w:t>
      </w:r>
      <w:r w:rsidR="3A4AFD60" w:rsidRPr="38812B37">
        <w:rPr>
          <w:b/>
          <w:bCs/>
        </w:rPr>
        <w:t>Acronyms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C6A84" w14:paraId="2CF6A11C" w14:textId="77777777" w:rsidTr="37FBFDE4">
        <w:tc>
          <w:tcPr>
            <w:tcW w:w="1975" w:type="dxa"/>
          </w:tcPr>
          <w:p w14:paraId="6C77C5EA" w14:textId="77777777" w:rsidR="00CC6A84" w:rsidRPr="007C4848" w:rsidRDefault="00CC6A84" w:rsidP="0078269D">
            <w:pPr>
              <w:rPr>
                <w:b/>
                <w:bCs/>
              </w:rPr>
            </w:pPr>
            <w:r w:rsidRPr="007C4848">
              <w:rPr>
                <w:b/>
                <w:bCs/>
              </w:rPr>
              <w:t>Term</w:t>
            </w:r>
          </w:p>
        </w:tc>
        <w:tc>
          <w:tcPr>
            <w:tcW w:w="7375" w:type="dxa"/>
          </w:tcPr>
          <w:p w14:paraId="49F090FA" w14:textId="77777777" w:rsidR="00CC6A84" w:rsidRPr="007C4848" w:rsidRDefault="00CC6A84" w:rsidP="0078269D">
            <w:pPr>
              <w:rPr>
                <w:b/>
                <w:bCs/>
              </w:rPr>
            </w:pPr>
            <w:r w:rsidRPr="007C4848">
              <w:rPr>
                <w:b/>
                <w:bCs/>
              </w:rPr>
              <w:t>Definition</w:t>
            </w:r>
          </w:p>
        </w:tc>
      </w:tr>
      <w:tr w:rsidR="000678F4" w14:paraId="41ABEF4E" w14:textId="77777777" w:rsidTr="37FBFDE4">
        <w:trPr>
          <w:trHeight w:val="300"/>
        </w:trPr>
        <w:tc>
          <w:tcPr>
            <w:tcW w:w="1975" w:type="dxa"/>
          </w:tcPr>
          <w:p w14:paraId="5D817A5C" w14:textId="58E653B4" w:rsidR="000678F4" w:rsidRDefault="000678F4" w:rsidP="000678F4">
            <w:r>
              <w:t>SDD</w:t>
            </w:r>
          </w:p>
        </w:tc>
        <w:tc>
          <w:tcPr>
            <w:tcW w:w="7375" w:type="dxa"/>
          </w:tcPr>
          <w:p w14:paraId="2D3FAF87" w14:textId="25F50701" w:rsidR="000678F4" w:rsidRDefault="000678F4" w:rsidP="000678F4">
            <w:r>
              <w:t>System Design Document</w:t>
            </w:r>
          </w:p>
        </w:tc>
      </w:tr>
      <w:tr w:rsidR="000678F4" w14:paraId="4F97481E" w14:textId="77777777" w:rsidTr="37FBFDE4">
        <w:tc>
          <w:tcPr>
            <w:tcW w:w="1975" w:type="dxa"/>
          </w:tcPr>
          <w:p w14:paraId="0C8F844B" w14:textId="489D6419" w:rsidR="000678F4" w:rsidRDefault="000678F4" w:rsidP="000678F4">
            <w:r>
              <w:t>VANTAGE</w:t>
            </w:r>
          </w:p>
        </w:tc>
        <w:tc>
          <w:tcPr>
            <w:tcW w:w="7375" w:type="dxa"/>
          </w:tcPr>
          <w:p w14:paraId="78D2F1E8" w14:textId="39A1E63C" w:rsidR="000678F4" w:rsidRDefault="000678F4" w:rsidP="000678F4">
            <w:r w:rsidRPr="461F56E1">
              <w:rPr>
                <w:rFonts w:eastAsia="Arial"/>
              </w:rPr>
              <w:t>Versatile Autonomous Navigation Testing and Guidance Environment</w:t>
            </w:r>
          </w:p>
        </w:tc>
      </w:tr>
      <w:tr w:rsidR="000678F4" w14:paraId="55485D9B" w14:textId="77777777" w:rsidTr="37FBFDE4">
        <w:tc>
          <w:tcPr>
            <w:tcW w:w="1975" w:type="dxa"/>
          </w:tcPr>
          <w:p w14:paraId="79B68408" w14:textId="0F23C453" w:rsidR="000678F4" w:rsidRDefault="000678F4" w:rsidP="000678F4">
            <w:r w:rsidRPr="3427353A">
              <w:rPr>
                <w:rFonts w:eastAsia="Arial"/>
              </w:rPr>
              <w:t>UAS</w:t>
            </w:r>
          </w:p>
        </w:tc>
        <w:tc>
          <w:tcPr>
            <w:tcW w:w="7375" w:type="dxa"/>
          </w:tcPr>
          <w:p w14:paraId="69F41EA4" w14:textId="35080FBF" w:rsidR="000678F4" w:rsidRDefault="000678F4" w:rsidP="000678F4">
            <w:r w:rsidRPr="3427353A">
              <w:rPr>
                <w:rFonts w:eastAsia="Arial"/>
              </w:rPr>
              <w:t>Uncrewed Aerial Systems</w:t>
            </w:r>
          </w:p>
        </w:tc>
      </w:tr>
      <w:tr w:rsidR="000678F4" w14:paraId="077E1045" w14:textId="77777777" w:rsidTr="37FBFDE4">
        <w:tc>
          <w:tcPr>
            <w:tcW w:w="1975" w:type="dxa"/>
          </w:tcPr>
          <w:p w14:paraId="543BEFF4" w14:textId="694C75B0" w:rsidR="000678F4" w:rsidRDefault="000678F4" w:rsidP="000678F4">
            <w:r w:rsidRPr="3427353A">
              <w:rPr>
                <w:rFonts w:eastAsia="Arial"/>
              </w:rPr>
              <w:t>ML</w:t>
            </w:r>
          </w:p>
        </w:tc>
        <w:tc>
          <w:tcPr>
            <w:tcW w:w="7375" w:type="dxa"/>
          </w:tcPr>
          <w:p w14:paraId="1A714C05" w14:textId="37FB16ED" w:rsidR="000678F4" w:rsidRDefault="000678F4" w:rsidP="000678F4">
            <w:r w:rsidRPr="3427353A">
              <w:rPr>
                <w:rFonts w:eastAsia="Arial"/>
              </w:rPr>
              <w:t>Machine Learning</w:t>
            </w:r>
          </w:p>
        </w:tc>
      </w:tr>
      <w:tr w:rsidR="000678F4" w14:paraId="1F160362" w14:textId="77777777" w:rsidTr="37FBFDE4">
        <w:trPr>
          <w:trHeight w:val="300"/>
        </w:trPr>
        <w:tc>
          <w:tcPr>
            <w:tcW w:w="1975" w:type="dxa"/>
          </w:tcPr>
          <w:p w14:paraId="747B7792" w14:textId="68238A26" w:rsidR="000678F4" w:rsidRDefault="000678F4" w:rsidP="000678F4">
            <w:r w:rsidRPr="3427353A">
              <w:rPr>
                <w:rFonts w:eastAsia="Arial"/>
              </w:rPr>
              <w:t>ROS</w:t>
            </w:r>
          </w:p>
        </w:tc>
        <w:tc>
          <w:tcPr>
            <w:tcW w:w="7375" w:type="dxa"/>
          </w:tcPr>
          <w:p w14:paraId="734133FB" w14:textId="2BC2BCC8" w:rsidR="000678F4" w:rsidRDefault="000678F4" w:rsidP="000678F4">
            <w:r w:rsidRPr="3427353A">
              <w:rPr>
                <w:rFonts w:eastAsia="Arial"/>
              </w:rPr>
              <w:t>Robot Operating System</w:t>
            </w:r>
          </w:p>
        </w:tc>
      </w:tr>
      <w:tr w:rsidR="000678F4" w14:paraId="3F168B67" w14:textId="77777777" w:rsidTr="37FBFDE4">
        <w:trPr>
          <w:trHeight w:val="300"/>
        </w:trPr>
        <w:tc>
          <w:tcPr>
            <w:tcW w:w="1975" w:type="dxa"/>
          </w:tcPr>
          <w:p w14:paraId="10A4B9E8" w14:textId="38FC0647" w:rsidR="000678F4" w:rsidRDefault="000678F4" w:rsidP="000678F4">
            <w:r w:rsidRPr="3427353A">
              <w:rPr>
                <w:rFonts w:eastAsia="Arial"/>
              </w:rPr>
              <w:t>CSV</w:t>
            </w:r>
          </w:p>
        </w:tc>
        <w:tc>
          <w:tcPr>
            <w:tcW w:w="7375" w:type="dxa"/>
          </w:tcPr>
          <w:p w14:paraId="74C89FB2" w14:textId="33DB61F1" w:rsidR="000678F4" w:rsidRDefault="000678F4" w:rsidP="000678F4">
            <w:r w:rsidRPr="3427353A">
              <w:rPr>
                <w:rFonts w:eastAsia="Arial"/>
              </w:rPr>
              <w:t>Comma Separated Values</w:t>
            </w:r>
          </w:p>
        </w:tc>
      </w:tr>
      <w:tr w:rsidR="000678F4" w14:paraId="2C6B71B6" w14:textId="77777777" w:rsidTr="37FBFDE4">
        <w:trPr>
          <w:trHeight w:val="300"/>
        </w:trPr>
        <w:tc>
          <w:tcPr>
            <w:tcW w:w="1975" w:type="dxa"/>
          </w:tcPr>
          <w:p w14:paraId="63CB1351" w14:textId="4EB36342" w:rsidR="000678F4" w:rsidRDefault="000678F4" w:rsidP="000678F4">
            <w:r w:rsidRPr="3427353A">
              <w:rPr>
                <w:rFonts w:eastAsia="Arial"/>
              </w:rPr>
              <w:t>SITL</w:t>
            </w:r>
          </w:p>
        </w:tc>
        <w:tc>
          <w:tcPr>
            <w:tcW w:w="7375" w:type="dxa"/>
          </w:tcPr>
          <w:p w14:paraId="77A164ED" w14:textId="68F12FAB" w:rsidR="000678F4" w:rsidRDefault="000678F4" w:rsidP="000678F4">
            <w:r w:rsidRPr="3427353A">
              <w:rPr>
                <w:rFonts w:eastAsia="Arial"/>
              </w:rPr>
              <w:t>Software in the Loop</w:t>
            </w:r>
          </w:p>
        </w:tc>
      </w:tr>
      <w:tr w:rsidR="000678F4" w14:paraId="210DA88C" w14:textId="77777777" w:rsidTr="37FBFDE4">
        <w:trPr>
          <w:trHeight w:val="300"/>
        </w:trPr>
        <w:tc>
          <w:tcPr>
            <w:tcW w:w="1975" w:type="dxa"/>
          </w:tcPr>
          <w:p w14:paraId="0B4025DF" w14:textId="2407C71F" w:rsidR="000678F4" w:rsidRPr="3427353A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JSON</w:t>
            </w:r>
          </w:p>
        </w:tc>
        <w:tc>
          <w:tcPr>
            <w:tcW w:w="7375" w:type="dxa"/>
          </w:tcPr>
          <w:p w14:paraId="36F99D20" w14:textId="596EB5F2" w:rsidR="000678F4" w:rsidRPr="3427353A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JavaScript Object Notation</w:t>
            </w:r>
          </w:p>
        </w:tc>
      </w:tr>
      <w:tr w:rsidR="000678F4" w14:paraId="698FD93D" w14:textId="77777777" w:rsidTr="37FBFDE4">
        <w:trPr>
          <w:trHeight w:val="300"/>
        </w:trPr>
        <w:tc>
          <w:tcPr>
            <w:tcW w:w="1975" w:type="dxa"/>
          </w:tcPr>
          <w:p w14:paraId="77793790" w14:textId="4E8DFB3D" w:rsidR="000678F4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COTS</w:t>
            </w:r>
          </w:p>
        </w:tc>
        <w:tc>
          <w:tcPr>
            <w:tcW w:w="7375" w:type="dxa"/>
          </w:tcPr>
          <w:p w14:paraId="005575AB" w14:textId="37EC219C" w:rsidR="000678F4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Commercial-Off-The-Shelf Software</w:t>
            </w:r>
          </w:p>
        </w:tc>
      </w:tr>
      <w:tr w:rsidR="000678F4" w14:paraId="1B9C4E1E" w14:textId="77777777" w:rsidTr="37FBFDE4">
        <w:trPr>
          <w:trHeight w:val="300"/>
        </w:trPr>
        <w:tc>
          <w:tcPr>
            <w:tcW w:w="1975" w:type="dxa"/>
          </w:tcPr>
          <w:p w14:paraId="12A27DDC" w14:textId="566DA60B" w:rsidR="000678F4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LiDAR</w:t>
            </w:r>
          </w:p>
        </w:tc>
        <w:tc>
          <w:tcPr>
            <w:tcW w:w="7375" w:type="dxa"/>
          </w:tcPr>
          <w:p w14:paraId="7EC30B7A" w14:textId="4787E955" w:rsidR="000678F4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Light Detection and Ranging</w:t>
            </w:r>
          </w:p>
        </w:tc>
      </w:tr>
      <w:tr w:rsidR="000678F4" w14:paraId="594C96C9" w14:textId="77777777" w:rsidTr="37FBFDE4">
        <w:trPr>
          <w:trHeight w:val="300"/>
        </w:trPr>
        <w:tc>
          <w:tcPr>
            <w:tcW w:w="1975" w:type="dxa"/>
          </w:tcPr>
          <w:p w14:paraId="3E6C6B32" w14:textId="6A417AD4" w:rsidR="000678F4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CRUD</w:t>
            </w:r>
          </w:p>
        </w:tc>
        <w:tc>
          <w:tcPr>
            <w:tcW w:w="7375" w:type="dxa"/>
          </w:tcPr>
          <w:p w14:paraId="605934D4" w14:textId="6D1200BD" w:rsidR="000678F4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Create, Read, Update, Delete</w:t>
            </w:r>
          </w:p>
        </w:tc>
      </w:tr>
      <w:tr w:rsidR="000678F4" w14:paraId="48622BFE" w14:textId="77777777" w:rsidTr="37FBFDE4">
        <w:trPr>
          <w:trHeight w:val="300"/>
        </w:trPr>
        <w:tc>
          <w:tcPr>
            <w:tcW w:w="1975" w:type="dxa"/>
          </w:tcPr>
          <w:p w14:paraId="7F6572DC" w14:textId="793E7E52" w:rsidR="000678F4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LAN</w:t>
            </w:r>
          </w:p>
        </w:tc>
        <w:tc>
          <w:tcPr>
            <w:tcW w:w="7375" w:type="dxa"/>
          </w:tcPr>
          <w:p w14:paraId="71F468B7" w14:textId="6D8101D4" w:rsidR="000678F4" w:rsidRDefault="000678F4" w:rsidP="000678F4">
            <w:pPr>
              <w:rPr>
                <w:rFonts w:eastAsia="Arial"/>
              </w:rPr>
            </w:pPr>
            <w:r>
              <w:rPr>
                <w:rFonts w:eastAsia="Arial"/>
              </w:rPr>
              <w:t>Local Access Network</w:t>
            </w:r>
          </w:p>
        </w:tc>
      </w:tr>
    </w:tbl>
    <w:p w14:paraId="52814CB3" w14:textId="55D641D2" w:rsidR="00BA6614" w:rsidRDefault="00BA6614" w:rsidP="00CE3839">
      <w:pPr>
        <w:pStyle w:val="Heading3"/>
      </w:pPr>
      <w:bookmarkStart w:id="11" w:name="_Toc183546812"/>
      <w:r>
        <w:t>Abbreviations</w:t>
      </w:r>
      <w:bookmarkEnd w:id="11"/>
    </w:p>
    <w:p w14:paraId="40963B2B" w14:textId="3CCDE5AB" w:rsidR="00BA6614" w:rsidRDefault="00BA6614" w:rsidP="00BA6614">
      <w:r w:rsidRPr="00BA6614">
        <w:t xml:space="preserve">This section lists the </w:t>
      </w:r>
      <w:r>
        <w:t>abbreviations</w:t>
      </w:r>
      <w:r w:rsidRPr="00BA6614">
        <w:t xml:space="preserve"> used in this document and their associated definitions.</w:t>
      </w:r>
    </w:p>
    <w:p w14:paraId="26A53076" w14:textId="69282C2A" w:rsidR="00C025AE" w:rsidRPr="00C025AE" w:rsidRDefault="00C025AE" w:rsidP="00C025AE">
      <w:pPr>
        <w:pStyle w:val="NoSpacing"/>
        <w:jc w:val="center"/>
        <w:rPr>
          <w:b/>
          <w:bCs/>
        </w:rPr>
      </w:pPr>
      <w:r w:rsidRPr="00C025AE">
        <w:rPr>
          <w:b/>
          <w:bCs/>
        </w:rPr>
        <w:t xml:space="preserve">Table </w:t>
      </w:r>
      <w:r>
        <w:rPr>
          <w:b/>
          <w:bCs/>
        </w:rPr>
        <w:t>3</w:t>
      </w:r>
      <w:r w:rsidRPr="00C025AE">
        <w:rPr>
          <w:b/>
          <w:bCs/>
        </w:rPr>
        <w:t xml:space="preserve">: </w:t>
      </w:r>
      <w:r w:rsidR="0575ACDE" w:rsidRPr="38812B37">
        <w:rPr>
          <w:b/>
          <w:bCs/>
        </w:rPr>
        <w:t>Abbreviations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C025AE" w14:paraId="45E56F5C" w14:textId="77777777" w:rsidTr="0078269D">
        <w:tc>
          <w:tcPr>
            <w:tcW w:w="1975" w:type="dxa"/>
          </w:tcPr>
          <w:p w14:paraId="2A40F0EA" w14:textId="77777777" w:rsidR="00C025AE" w:rsidRPr="007C4848" w:rsidRDefault="00C025AE" w:rsidP="0078269D">
            <w:pPr>
              <w:rPr>
                <w:b/>
                <w:bCs/>
              </w:rPr>
            </w:pPr>
            <w:r w:rsidRPr="007C4848">
              <w:rPr>
                <w:b/>
                <w:bCs/>
              </w:rPr>
              <w:t>Term</w:t>
            </w:r>
          </w:p>
        </w:tc>
        <w:tc>
          <w:tcPr>
            <w:tcW w:w="7375" w:type="dxa"/>
          </w:tcPr>
          <w:p w14:paraId="186716E1" w14:textId="77777777" w:rsidR="00C025AE" w:rsidRPr="007C4848" w:rsidRDefault="00C025AE" w:rsidP="0078269D">
            <w:pPr>
              <w:rPr>
                <w:b/>
                <w:bCs/>
              </w:rPr>
            </w:pPr>
            <w:r w:rsidRPr="007C4848">
              <w:rPr>
                <w:b/>
                <w:bCs/>
              </w:rPr>
              <w:t>Definition</w:t>
            </w:r>
          </w:p>
        </w:tc>
      </w:tr>
      <w:tr w:rsidR="00864F5B" w14:paraId="48A1F24D" w14:textId="77777777" w:rsidTr="0078269D">
        <w:tc>
          <w:tcPr>
            <w:tcW w:w="1975" w:type="dxa"/>
          </w:tcPr>
          <w:p w14:paraId="0DEDEA0D" w14:textId="6237D592" w:rsidR="00864F5B" w:rsidRDefault="00864F5B" w:rsidP="00864F5B">
            <w:r>
              <w:t>e.g.</w:t>
            </w:r>
          </w:p>
        </w:tc>
        <w:tc>
          <w:tcPr>
            <w:tcW w:w="7375" w:type="dxa"/>
          </w:tcPr>
          <w:p w14:paraId="7B38AF17" w14:textId="62BB332A" w:rsidR="00864F5B" w:rsidRDefault="00864F5B" w:rsidP="00864F5B">
            <w:r>
              <w:t>Example given</w:t>
            </w:r>
          </w:p>
        </w:tc>
      </w:tr>
      <w:tr w:rsidR="00864F5B" w14:paraId="2B7C5F11" w14:textId="77777777" w:rsidTr="0078269D">
        <w:tc>
          <w:tcPr>
            <w:tcW w:w="1975" w:type="dxa"/>
          </w:tcPr>
          <w:p w14:paraId="07D95203" w14:textId="42A6AE0C" w:rsidR="00864F5B" w:rsidRDefault="00864F5B" w:rsidP="00864F5B">
            <w:r>
              <w:t>etc.</w:t>
            </w:r>
          </w:p>
        </w:tc>
        <w:tc>
          <w:tcPr>
            <w:tcW w:w="7375" w:type="dxa"/>
          </w:tcPr>
          <w:p w14:paraId="372BEEFE" w14:textId="0F6FC965" w:rsidR="00864F5B" w:rsidRDefault="00864F5B" w:rsidP="00864F5B">
            <w:r>
              <w:t>Et cetera</w:t>
            </w:r>
          </w:p>
        </w:tc>
      </w:tr>
      <w:tr w:rsidR="00864F5B" w14:paraId="406C6154" w14:textId="77777777" w:rsidTr="0078269D">
        <w:tc>
          <w:tcPr>
            <w:tcW w:w="1975" w:type="dxa"/>
          </w:tcPr>
          <w:p w14:paraId="5D57CC04" w14:textId="77777777" w:rsidR="00864F5B" w:rsidRDefault="00864F5B" w:rsidP="00864F5B"/>
        </w:tc>
        <w:tc>
          <w:tcPr>
            <w:tcW w:w="7375" w:type="dxa"/>
          </w:tcPr>
          <w:p w14:paraId="0C3AA22D" w14:textId="77777777" w:rsidR="00864F5B" w:rsidRDefault="00864F5B" w:rsidP="00864F5B"/>
        </w:tc>
      </w:tr>
    </w:tbl>
    <w:p w14:paraId="044996E6" w14:textId="55A858D6" w:rsidR="0027782A" w:rsidRDefault="0027782A"/>
    <w:p w14:paraId="087CF3B1" w14:textId="72CAD2FD" w:rsidR="00E80A8E" w:rsidRPr="00E80A8E" w:rsidRDefault="00C056A6" w:rsidP="065CAAD5">
      <w:pPr>
        <w:pStyle w:val="Heading1"/>
        <w:spacing w:before="360"/>
      </w:pPr>
      <w:bookmarkStart w:id="12" w:name="_Toc183546813"/>
      <w:r>
        <w:t>General Description</w:t>
      </w:r>
      <w:bookmarkEnd w:id="12"/>
    </w:p>
    <w:p w14:paraId="52D474F3" w14:textId="23A5F6D0" w:rsidR="00E80A8E" w:rsidRDefault="00C056A6" w:rsidP="00CE3839">
      <w:pPr>
        <w:pStyle w:val="Heading2"/>
      </w:pPr>
      <w:bookmarkStart w:id="13" w:name="_Toc183546814"/>
      <w:r>
        <w:t>Product Perspective</w:t>
      </w:r>
      <w:bookmarkEnd w:id="13"/>
    </w:p>
    <w:p w14:paraId="6DD03EAF" w14:textId="43BAB32D" w:rsidR="78B65568" w:rsidRDefault="299DBABC" w:rsidP="78B65568">
      <w:pPr>
        <w:rPr>
          <w:ins w:id="14" w:author="Lee, John" w:date="2024-10-26T18:58:00Z" w16du:dateUtc="2024-10-26T18:58:12Z"/>
        </w:rPr>
      </w:pPr>
      <w:r>
        <w:t>Uncrewed Aerial Systems (UAS)</w:t>
      </w:r>
      <w:r w:rsidR="44AE4F88">
        <w:t xml:space="preserve"> have slowly become common</w:t>
      </w:r>
      <w:r w:rsidR="76426873">
        <w:t>place</w:t>
      </w:r>
      <w:r w:rsidR="44AE4F88">
        <w:t xml:space="preserve"> as more military and commercial applications come </w:t>
      </w:r>
      <w:r w:rsidR="76426873">
        <w:t>to</w:t>
      </w:r>
      <w:r w:rsidR="44AE4F88">
        <w:t xml:space="preserve"> fruition.</w:t>
      </w:r>
      <w:r w:rsidR="2867B9B5">
        <w:t xml:space="preserve"> This project aims to develop an open-source framework for training </w:t>
      </w:r>
      <w:r w:rsidR="7464C8FB">
        <w:t>UAS systems. This framework employs a two</w:t>
      </w:r>
      <w:r w:rsidR="6F90BCC2">
        <w:t>-</w:t>
      </w:r>
      <w:r w:rsidR="7464C8FB">
        <w:t>tiered simulation model</w:t>
      </w:r>
      <w:r w:rsidR="77474943">
        <w:t xml:space="preserve"> which shall start with </w:t>
      </w:r>
      <w:r w:rsidR="5B816570">
        <w:t xml:space="preserve">a </w:t>
      </w:r>
      <w:r w:rsidR="77474943">
        <w:t xml:space="preserve">low-fidelity simulator for </w:t>
      </w:r>
      <w:r w:rsidR="718DB209">
        <w:t>complex</w:t>
      </w:r>
      <w:r w:rsidR="2FF60201">
        <w:t xml:space="preserve"> </w:t>
      </w:r>
      <w:r w:rsidR="14DC6780">
        <w:t>testing and then process the data created into a high-fidelity 3d simulator for more precise collision avoidance.</w:t>
      </w:r>
    </w:p>
    <w:p w14:paraId="3D038009" w14:textId="01990242" w:rsidR="78B65568" w:rsidRDefault="4347AB76" w:rsidP="78B65568">
      <w:r>
        <w:t xml:space="preserve">This </w:t>
      </w:r>
      <w:r w:rsidR="3FDA4126">
        <w:t>simulation</w:t>
      </w:r>
      <w:r w:rsidR="770A357A">
        <w:t>-</w:t>
      </w:r>
      <w:r>
        <w:t>d</w:t>
      </w:r>
      <w:r w:rsidR="3FBF915D">
        <w:t xml:space="preserve">riven development </w:t>
      </w:r>
      <w:r w:rsidR="20672E1A">
        <w:t>would</w:t>
      </w:r>
      <w:r w:rsidR="3FBF915D">
        <w:t xml:space="preserve"> provide a safer and more cost-effective solution to testing complex behaviors. With the </w:t>
      </w:r>
      <w:r w:rsidR="41CEE6A8">
        <w:t>application</w:t>
      </w:r>
      <w:r w:rsidR="3FBF915D">
        <w:t xml:space="preserve"> development it </w:t>
      </w:r>
      <w:r w:rsidR="6880CD7E">
        <w:t>would</w:t>
      </w:r>
      <w:r w:rsidR="3FBF915D">
        <w:t xml:space="preserve"> be ideal for experimenting with multi</w:t>
      </w:r>
      <w:r w:rsidR="412AD56C">
        <w:t xml:space="preserve">-agent scenarios, adjusting </w:t>
      </w:r>
      <w:r w:rsidR="7123A241">
        <w:t>parameters</w:t>
      </w:r>
      <w:ins w:id="15" w:author="Lee, John" w:date="2024-10-26T18:58:00Z">
        <w:r w:rsidR="59487316">
          <w:t>,</w:t>
        </w:r>
      </w:ins>
      <w:r w:rsidR="7123A241">
        <w:t xml:space="preserve"> and observing the potential outcome in </w:t>
      </w:r>
      <w:r w:rsidR="276CC8FF">
        <w:t>controlled</w:t>
      </w:r>
      <w:r w:rsidR="7123A241">
        <w:t xml:space="preserve"> scenarios. </w:t>
      </w:r>
      <w:r w:rsidR="51E7AA29">
        <w:t xml:space="preserve">It would allow for users to focus more on development with the benefit of </w:t>
      </w:r>
      <w:r w:rsidR="4C448362">
        <w:t>testing without physical limitations.</w:t>
      </w:r>
      <w:r w:rsidR="7123A241">
        <w:t xml:space="preserve"> </w:t>
      </w:r>
      <w:r w:rsidR="674DB482">
        <w:t>This in turn would eliminate the need for regulatory compliance</w:t>
      </w:r>
      <w:r w:rsidR="0BB58886">
        <w:t xml:space="preserve"> </w:t>
      </w:r>
      <w:r w:rsidR="674DB482">
        <w:t>in the simulation phase and would help researchers and developers explore new UAS dynamics</w:t>
      </w:r>
      <w:r w:rsidR="69D399A8">
        <w:t xml:space="preserve"> </w:t>
      </w:r>
      <w:r w:rsidR="00934AB2">
        <w:t>considering</w:t>
      </w:r>
      <w:r w:rsidR="69D399A8">
        <w:t xml:space="preserve"> the constraints of air traffic compliance</w:t>
      </w:r>
      <w:r w:rsidR="43BF6C35">
        <w:t xml:space="preserve"> in later development stages</w:t>
      </w:r>
      <w:r w:rsidR="69D399A8">
        <w:t>.</w:t>
      </w:r>
      <w:r w:rsidR="45F9E185">
        <w:t xml:space="preserve"> </w:t>
      </w:r>
    </w:p>
    <w:p w14:paraId="4D241FF1" w14:textId="69E27AA9" w:rsidR="68B4654F" w:rsidRPr="00F206FD" w:rsidRDefault="68B4654F">
      <w:pPr>
        <w:rPr>
          <w:b/>
          <w:bCs/>
        </w:rPr>
      </w:pPr>
      <w:r>
        <w:t xml:space="preserve">The model </w:t>
      </w:r>
      <w:r w:rsidR="00DC6477">
        <w:t xml:space="preserve">is not self-contained, as it </w:t>
      </w:r>
      <w:r w:rsidR="00DB0B4E">
        <w:t xml:space="preserve">depends on </w:t>
      </w:r>
      <w:r>
        <w:t>employ</w:t>
      </w:r>
      <w:r w:rsidR="00DB0B4E">
        <w:t>ing</w:t>
      </w:r>
      <w:r>
        <w:t xml:space="preserve"> a few existing technologies for its development and implementation, namely </w:t>
      </w:r>
      <w:proofErr w:type="spellStart"/>
      <w:r>
        <w:t>ArduPilot</w:t>
      </w:r>
      <w:proofErr w:type="spellEnd"/>
      <w:r>
        <w:t xml:space="preserve">, Gazebo, ROS, and the programming languages Julia and Python. </w:t>
      </w:r>
      <w:proofErr w:type="spellStart"/>
      <w:r>
        <w:t>ArduPilot</w:t>
      </w:r>
      <w:proofErr w:type="spellEnd"/>
      <w:r w:rsidR="19526DAA">
        <w:t xml:space="preserve"> is an open source UAS development framework with </w:t>
      </w:r>
      <w:r w:rsidR="32F4DCEF">
        <w:t xml:space="preserve">built-in support for a wide range of drone types, sensors, and environments. Gazebo is a visual simulation software that can interface with </w:t>
      </w:r>
      <w:proofErr w:type="spellStart"/>
      <w:r w:rsidR="32F4DCEF">
        <w:t>ArduPilot</w:t>
      </w:r>
      <w:proofErr w:type="spellEnd"/>
      <w:r w:rsidR="32F4DCEF">
        <w:t xml:space="preserve"> to render drone simulations. R</w:t>
      </w:r>
      <w:r w:rsidR="13EC957E">
        <w:t xml:space="preserve">OS is a set of software libraries that empower developers to build robotics software. </w:t>
      </w:r>
      <w:r w:rsidR="66E5334A">
        <w:t xml:space="preserve">These technologies enable the developers </w:t>
      </w:r>
      <w:r w:rsidR="50CE147A">
        <w:t>of this project</w:t>
      </w:r>
      <w:r w:rsidR="66E5334A">
        <w:t xml:space="preserve"> to create simulations, visualize them</w:t>
      </w:r>
      <w:r w:rsidR="59682DC4">
        <w:t xml:space="preserve">, and ultimately load them onto physical UAS to test them in the real world. </w:t>
      </w:r>
      <w:r w:rsidR="00F206FD" w:rsidRPr="00EA29D3">
        <w:t>As described above, the system relies on a few existing technologies and is not self-contained.</w:t>
      </w:r>
      <w:r w:rsidR="00F206FD">
        <w:rPr>
          <w:b/>
          <w:bCs/>
        </w:rPr>
        <w:t xml:space="preserve"> </w:t>
      </w:r>
    </w:p>
    <w:p w14:paraId="59C97AE1" w14:textId="6BB90C28" w:rsidR="00D1362A" w:rsidRDefault="00C056A6" w:rsidP="00CE3839">
      <w:pPr>
        <w:pStyle w:val="Heading2"/>
      </w:pPr>
      <w:bookmarkStart w:id="16" w:name="_Toc183546815"/>
      <w:r>
        <w:t>Product Features</w:t>
      </w:r>
      <w:bookmarkEnd w:id="16"/>
    </w:p>
    <w:p w14:paraId="377AF9B6" w14:textId="633E32D4" w:rsidR="00760B6D" w:rsidRDefault="00021000" w:rsidP="00760B6D">
      <w:r w:rsidRPr="00021000">
        <w:t xml:space="preserve">The system provides a comprehensive testing environment for Uncrewed Aerial Systems (UAS) through a </w:t>
      </w:r>
      <w:r w:rsidRPr="00021000">
        <w:rPr>
          <w:b/>
          <w:bCs/>
        </w:rPr>
        <w:t>two-tiered simulation approach</w:t>
      </w:r>
      <w:r w:rsidR="002E69BF">
        <w:rPr>
          <w:b/>
          <w:bCs/>
        </w:rPr>
        <w:t xml:space="preserve">. </w:t>
      </w:r>
      <w:r w:rsidRPr="00021000">
        <w:t>The system is designed to optimize testing efficiency by seamlessly integrating low- and high-fidelity simulations. Users can transition between the two approaches for complementary testing, combining rapid evaluations with precise validations to enhance strategy development.</w:t>
      </w:r>
      <w:r w:rsidR="002E69BF">
        <w:t xml:space="preserve"> A more </w:t>
      </w:r>
      <w:r w:rsidR="00A20B93">
        <w:t>high-level overview</w:t>
      </w:r>
      <w:r w:rsidR="002E69BF">
        <w:t xml:space="preserve"> of the said features </w:t>
      </w:r>
      <w:proofErr w:type="gramStart"/>
      <w:r w:rsidR="002E69BF">
        <w:t>are</w:t>
      </w:r>
      <w:proofErr w:type="gramEnd"/>
      <w:r w:rsidR="002E69BF">
        <w:t xml:space="preserve"> defined in the list below:</w:t>
      </w:r>
    </w:p>
    <w:p w14:paraId="734CA921" w14:textId="2D7A6956" w:rsidR="002E69BF" w:rsidRPr="00021000" w:rsidRDefault="00021000" w:rsidP="002E69BF">
      <w:r w:rsidRPr="00021000">
        <w:rPr>
          <w:b/>
          <w:bCs/>
        </w:rPr>
        <w:t>Key Features:</w:t>
      </w:r>
    </w:p>
    <w:p w14:paraId="5F01528B" w14:textId="262E12CB" w:rsidR="002E69BF" w:rsidRDefault="002E69BF" w:rsidP="00BC7932">
      <w:pPr>
        <w:numPr>
          <w:ilvl w:val="0"/>
          <w:numId w:val="18"/>
        </w:numPr>
      </w:pPr>
      <w:r w:rsidRPr="00021000">
        <w:rPr>
          <w:b/>
          <w:bCs/>
        </w:rPr>
        <w:t>Low-Fidelity Simulation (</w:t>
      </w:r>
      <w:proofErr w:type="spellStart"/>
      <w:r w:rsidRPr="00021000">
        <w:rPr>
          <w:b/>
          <w:bCs/>
        </w:rPr>
        <w:t>JuliaSim</w:t>
      </w:r>
      <w:proofErr w:type="spellEnd"/>
      <w:r w:rsidRPr="00021000">
        <w:rPr>
          <w:b/>
          <w:bCs/>
        </w:rPr>
        <w:t>):</w:t>
      </w:r>
      <w:r w:rsidRPr="00021000">
        <w:t xml:space="preserve"> </w:t>
      </w:r>
    </w:p>
    <w:p w14:paraId="3A7A5657" w14:textId="16899B9D" w:rsidR="002E69BF" w:rsidRDefault="002E69BF" w:rsidP="00BC7932">
      <w:pPr>
        <w:numPr>
          <w:ilvl w:val="1"/>
          <w:numId w:val="18"/>
        </w:numPr>
      </w:pPr>
      <w:r>
        <w:t>Enables fast evaluations of collision avoidance strategies.</w:t>
      </w:r>
    </w:p>
    <w:p w14:paraId="024F1443" w14:textId="2FCE3375" w:rsidR="002E69BF" w:rsidRDefault="002E69BF" w:rsidP="00BC7932">
      <w:pPr>
        <w:numPr>
          <w:ilvl w:val="1"/>
          <w:numId w:val="18"/>
        </w:numPr>
      </w:pPr>
      <w:r>
        <w:t>Requires fewer resources, allowing rapid execution of numerous test cases</w:t>
      </w:r>
      <w:r>
        <w:t xml:space="preserve"> in parallel</w:t>
      </w:r>
      <w:r>
        <w:t>.</w:t>
      </w:r>
    </w:p>
    <w:p w14:paraId="2EC8FAD9" w14:textId="48BADD1A" w:rsidR="002E69BF" w:rsidRDefault="002E69BF" w:rsidP="00BC7932">
      <w:pPr>
        <w:numPr>
          <w:ilvl w:val="1"/>
          <w:numId w:val="18"/>
        </w:numPr>
      </w:pPr>
      <w:r>
        <w:t>Handles diverse scenarios to identify potential issues early in the development cycle.</w:t>
      </w:r>
    </w:p>
    <w:p w14:paraId="01A35DA8" w14:textId="43C118C5" w:rsidR="002E69BF" w:rsidRPr="002E69BF" w:rsidRDefault="002E69BF" w:rsidP="00BC7932">
      <w:pPr>
        <w:numPr>
          <w:ilvl w:val="1"/>
          <w:numId w:val="18"/>
        </w:numPr>
      </w:pPr>
      <w:r>
        <w:t>Produces outputs to inform and refine high-fidelity simulations.</w:t>
      </w:r>
    </w:p>
    <w:p w14:paraId="08DD90D9" w14:textId="49E6EEE9" w:rsidR="006C154C" w:rsidRPr="006C154C" w:rsidRDefault="006C154C" w:rsidP="00BC7932">
      <w:pPr>
        <w:numPr>
          <w:ilvl w:val="0"/>
          <w:numId w:val="18"/>
        </w:numPr>
        <w:tabs>
          <w:tab w:val="num" w:pos="360"/>
        </w:tabs>
        <w:rPr>
          <w:b/>
          <w:bCs/>
        </w:rPr>
      </w:pPr>
      <w:r w:rsidRPr="006C154C">
        <w:rPr>
          <w:b/>
          <w:bCs/>
        </w:rPr>
        <w:t>High-Fidelity Simulation (Gazebo</w:t>
      </w:r>
      <w:r>
        <w:rPr>
          <w:b/>
          <w:bCs/>
        </w:rPr>
        <w:t>,</w:t>
      </w:r>
      <w:r w:rsidRPr="006C154C">
        <w:rPr>
          <w:b/>
          <w:bCs/>
        </w:rPr>
        <w:t xml:space="preserve"> </w:t>
      </w:r>
      <w:proofErr w:type="spellStart"/>
      <w:r w:rsidRPr="006C154C">
        <w:rPr>
          <w:b/>
          <w:bCs/>
        </w:rPr>
        <w:t>ArduPilot</w:t>
      </w:r>
      <w:proofErr w:type="spellEnd"/>
      <w:r>
        <w:rPr>
          <w:b/>
          <w:bCs/>
        </w:rPr>
        <w:t>, &amp; ROS2</w:t>
      </w:r>
      <w:r w:rsidRPr="006C154C">
        <w:rPr>
          <w:b/>
          <w:bCs/>
        </w:rPr>
        <w:t>)</w:t>
      </w:r>
    </w:p>
    <w:p w14:paraId="2B63C1A1" w14:textId="372D8259" w:rsidR="006C154C" w:rsidRPr="006C154C" w:rsidRDefault="006C154C" w:rsidP="00BC7932">
      <w:pPr>
        <w:numPr>
          <w:ilvl w:val="1"/>
          <w:numId w:val="18"/>
        </w:numPr>
      </w:pPr>
      <w:r w:rsidRPr="006C154C">
        <w:t>Simulates real-world conditions with high accuracy.</w:t>
      </w:r>
    </w:p>
    <w:p w14:paraId="2D080D70" w14:textId="67EE56B0" w:rsidR="006C154C" w:rsidRPr="006C154C" w:rsidRDefault="006C154C" w:rsidP="00BC7932">
      <w:pPr>
        <w:numPr>
          <w:ilvl w:val="1"/>
          <w:numId w:val="18"/>
        </w:numPr>
      </w:pPr>
      <w:r w:rsidRPr="006C154C">
        <w:t>Incorporates UAS sensors, cameras, and physical constraints for precise testing.</w:t>
      </w:r>
    </w:p>
    <w:p w14:paraId="28F85443" w14:textId="3D808D48" w:rsidR="006C154C" w:rsidRPr="006C154C" w:rsidRDefault="006C154C" w:rsidP="00BC7932">
      <w:pPr>
        <w:numPr>
          <w:ilvl w:val="1"/>
          <w:numId w:val="18"/>
        </w:numPr>
      </w:pPr>
      <w:r w:rsidRPr="006C154C">
        <w:t>Provides a 3D view of simulation environments for better analysis.</w:t>
      </w:r>
    </w:p>
    <w:p w14:paraId="542DF4E3" w14:textId="41319A0D" w:rsidR="00B77D8F" w:rsidRPr="00021000" w:rsidRDefault="006C154C" w:rsidP="00BC7932">
      <w:pPr>
        <w:numPr>
          <w:ilvl w:val="1"/>
          <w:numId w:val="18"/>
        </w:numPr>
      </w:pPr>
      <w:r w:rsidRPr="006C154C">
        <w:rPr>
          <w:b/>
          <w:bCs/>
        </w:rPr>
        <w:t>Final Strategy Validation:</w:t>
      </w:r>
      <w:r w:rsidRPr="006C154C">
        <w:t xml:space="preserve"> Ensures that strategies are thoroughly tested before real-world deployment.</w:t>
      </w:r>
    </w:p>
    <w:p w14:paraId="7E84720A" w14:textId="77777777" w:rsidR="00021000" w:rsidRPr="00021000" w:rsidRDefault="00021000" w:rsidP="00BC7932">
      <w:pPr>
        <w:numPr>
          <w:ilvl w:val="0"/>
          <w:numId w:val="18"/>
        </w:numPr>
      </w:pPr>
      <w:r w:rsidRPr="00021000">
        <w:rPr>
          <w:b/>
          <w:bCs/>
        </w:rPr>
        <w:t>Simulation Controller:</w:t>
      </w:r>
    </w:p>
    <w:p w14:paraId="72733DBC" w14:textId="2A9C90C3" w:rsidR="001B30F4" w:rsidRDefault="00021000" w:rsidP="00BC7932">
      <w:pPr>
        <w:numPr>
          <w:ilvl w:val="1"/>
          <w:numId w:val="18"/>
        </w:numPr>
      </w:pPr>
      <w:r w:rsidRPr="00021000">
        <w:t>Acts as a central hub for managing simulation processes and parameters</w:t>
      </w:r>
      <w:r w:rsidR="001B30F4">
        <w:t>, s</w:t>
      </w:r>
      <w:r w:rsidR="001B30F4" w:rsidRPr="00021000">
        <w:t>upport</w:t>
      </w:r>
      <w:r w:rsidR="001B30F4">
        <w:t>ing</w:t>
      </w:r>
      <w:r w:rsidR="001B30F4" w:rsidRPr="00021000">
        <w:t xml:space="preserve"> both predefined and custom testing scenarios.</w:t>
      </w:r>
    </w:p>
    <w:p w14:paraId="62243728" w14:textId="20E83287" w:rsidR="001B30F4" w:rsidRDefault="001B30F4" w:rsidP="00BC7932">
      <w:pPr>
        <w:numPr>
          <w:ilvl w:val="1"/>
          <w:numId w:val="18"/>
        </w:numPr>
      </w:pPr>
      <w:r w:rsidRPr="00021000">
        <w:t>Integrates the low- and high-fidelity simulations to provide a unified interface for controlling both environments.</w:t>
      </w:r>
    </w:p>
    <w:p w14:paraId="58C02A33" w14:textId="200B27C5" w:rsidR="001B30F4" w:rsidRPr="00021000" w:rsidRDefault="001B30F4" w:rsidP="00BC7932">
      <w:pPr>
        <w:numPr>
          <w:ilvl w:val="1"/>
          <w:numId w:val="18"/>
        </w:numPr>
      </w:pPr>
      <w:r w:rsidRPr="00021000">
        <w:t>Provides a graphical interface for setting up and running simulation scenarios</w:t>
      </w:r>
      <w:r>
        <w:t>, s</w:t>
      </w:r>
      <w:r w:rsidRPr="00021000">
        <w:t>implif</w:t>
      </w:r>
      <w:r>
        <w:t>ying</w:t>
      </w:r>
      <w:r w:rsidRPr="00021000">
        <w:t xml:space="preserve"> the input of telemetry </w:t>
      </w:r>
      <w:r>
        <w:t>parameters.</w:t>
      </w:r>
    </w:p>
    <w:p w14:paraId="13EEBF05" w14:textId="512DB020" w:rsidR="001B30F4" w:rsidRDefault="001B30F4" w:rsidP="00BC7932">
      <w:pPr>
        <w:numPr>
          <w:ilvl w:val="1"/>
          <w:numId w:val="18"/>
        </w:numPr>
      </w:pPr>
      <w:r w:rsidRPr="00021000">
        <w:t>Enables users to</w:t>
      </w:r>
      <w:r>
        <w:t xml:space="preserve"> </w:t>
      </w:r>
      <w:r w:rsidRPr="00021000">
        <w:t>visualize simulation inputs and outputs in real-time, improving accessibility and usability.</w:t>
      </w:r>
    </w:p>
    <w:p w14:paraId="017C3882" w14:textId="77777777" w:rsidR="00B77D8F" w:rsidRPr="00021000" w:rsidRDefault="00B77D8F" w:rsidP="00BC7932">
      <w:pPr>
        <w:numPr>
          <w:ilvl w:val="1"/>
          <w:numId w:val="18"/>
        </w:numPr>
      </w:pPr>
      <w:r w:rsidRPr="00021000">
        <w:t>Allows users to store, load, and modify scenarios for iterative development.</w:t>
      </w:r>
    </w:p>
    <w:p w14:paraId="586E14F7" w14:textId="6CA159A6" w:rsidR="00B77D8F" w:rsidRPr="00021000" w:rsidRDefault="00B77D8F" w:rsidP="00BC7932">
      <w:pPr>
        <w:numPr>
          <w:ilvl w:val="1"/>
          <w:numId w:val="18"/>
        </w:numPr>
      </w:pPr>
      <w:r>
        <w:t>Enables</w:t>
      </w:r>
      <w:r w:rsidRPr="00021000">
        <w:t xml:space="preserve"> </w:t>
      </w:r>
      <w:r>
        <w:t>reusability of scenarios</w:t>
      </w:r>
      <w:r w:rsidRPr="00021000">
        <w:t xml:space="preserve"> to refine and test collision avoidance strategies efficiently.</w:t>
      </w:r>
    </w:p>
    <w:p w14:paraId="62DAA46A" w14:textId="77777777" w:rsidR="00021000" w:rsidRPr="00021000" w:rsidRDefault="00021000" w:rsidP="00BC7932">
      <w:pPr>
        <w:numPr>
          <w:ilvl w:val="1"/>
          <w:numId w:val="18"/>
        </w:numPr>
      </w:pPr>
      <w:r w:rsidRPr="00021000">
        <w:t>Logs telemetry data and simulation outputs for analysis, enabling users to track performance metrics and identify areas for improvement.</w:t>
      </w:r>
    </w:p>
    <w:p w14:paraId="499B1C22" w14:textId="06E736F2" w:rsidR="005B7833" w:rsidRPr="00C9580F" w:rsidRDefault="00021000" w:rsidP="00021000">
      <w:r w:rsidRPr="00021000">
        <w:t>By integrating these features, the system ensures a simulation-driven approach for testing UAS behaviors, enabling users to explore new dynamics and refine strategies without physical limitations or regulatory constraints during the simulation phase.</w:t>
      </w:r>
      <w:r w:rsidR="00C73F1E" w:rsidRPr="00C9580F">
        <w:t xml:space="preserve"> </w:t>
      </w:r>
    </w:p>
    <w:p w14:paraId="60B7097C" w14:textId="72F1AEDD" w:rsidR="00E0797B" w:rsidRDefault="00C76465" w:rsidP="00CE3839">
      <w:pPr>
        <w:pStyle w:val="Heading2"/>
      </w:pPr>
      <w:bookmarkStart w:id="17" w:name="_Toc183546816"/>
      <w:r>
        <w:t xml:space="preserve">User </w:t>
      </w:r>
      <w:r w:rsidR="00F777DB">
        <w:t xml:space="preserve">Classes and </w:t>
      </w:r>
      <w:r>
        <w:t>Characteristics</w:t>
      </w:r>
      <w:bookmarkEnd w:id="17"/>
    </w:p>
    <w:p w14:paraId="68AF61D2" w14:textId="4015F4E0" w:rsidR="00B64E34" w:rsidRDefault="00B64E34" w:rsidP="008B51BE">
      <w:pPr>
        <w:spacing w:after="0"/>
        <w:jc w:val="center"/>
        <w:rPr>
          <w:i/>
          <w:iCs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06923111" wp14:editId="01DE22CC">
            <wp:extent cx="3303077" cy="3492500"/>
            <wp:effectExtent l="0" t="0" r="0" b="0"/>
            <wp:docPr id="8239231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23132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996" cy="351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965C2" w14:textId="02D75AB8" w:rsidR="00594914" w:rsidRPr="00594914" w:rsidRDefault="00B64E34" w:rsidP="008B51BE">
      <w:pPr>
        <w:spacing w:line="240" w:lineRule="auto"/>
        <w:jc w:val="center"/>
        <w:rPr>
          <w:i/>
          <w:iCs/>
        </w:rPr>
      </w:pPr>
      <w:r w:rsidRPr="065CAAD5">
        <w:rPr>
          <w:i/>
          <w:iCs/>
        </w:rPr>
        <w:t xml:space="preserve">Figure 1. Use Case diagram of the </w:t>
      </w:r>
      <w:bookmarkStart w:id="18" w:name="_Toc176356388"/>
      <w:bookmarkStart w:id="19" w:name="_Toc176356848"/>
      <w:bookmarkStart w:id="20" w:name="_Toc176371541"/>
      <w:bookmarkStart w:id="21" w:name="_Toc176371832"/>
      <w:bookmarkStart w:id="22" w:name="_Toc176372974"/>
      <w:bookmarkStart w:id="23" w:name="_Toc176373044"/>
      <w:bookmarkStart w:id="24" w:name="_Toc176438878"/>
      <w:bookmarkEnd w:id="18"/>
      <w:bookmarkEnd w:id="19"/>
      <w:bookmarkEnd w:id="20"/>
      <w:bookmarkEnd w:id="21"/>
      <w:bookmarkEnd w:id="22"/>
      <w:bookmarkEnd w:id="23"/>
      <w:bookmarkEnd w:id="24"/>
      <w:r w:rsidR="00050B73">
        <w:rPr>
          <w:i/>
          <w:iCs/>
        </w:rPr>
        <w:t>S</w:t>
      </w:r>
      <w:r w:rsidR="00050B73" w:rsidRPr="065CAAD5">
        <w:rPr>
          <w:i/>
          <w:iCs/>
        </w:rPr>
        <w:t>ystem</w:t>
      </w:r>
    </w:p>
    <w:p w14:paraId="2C7455C8" w14:textId="6226E699" w:rsidR="00B64E34" w:rsidRPr="00B64E34" w:rsidRDefault="00B64E34" w:rsidP="00CE3839">
      <w:pPr>
        <w:pStyle w:val="Heading3"/>
      </w:pPr>
      <w:bookmarkStart w:id="25" w:name="_Toc183546817"/>
      <w:r>
        <w:t>Actors</w:t>
      </w:r>
      <w:bookmarkEnd w:id="25"/>
    </w:p>
    <w:p w14:paraId="1DFCBD5B" w14:textId="77777777" w:rsidR="00B64E34" w:rsidRPr="00403073" w:rsidRDefault="00B64E34" w:rsidP="00B64E34">
      <w:r w:rsidRPr="00403073">
        <w:t>This section presents the actors in the system.</w:t>
      </w:r>
    </w:p>
    <w:p w14:paraId="026ED613" w14:textId="0E0A7E46" w:rsidR="00B024F5" w:rsidRPr="00403073" w:rsidRDefault="00B024F5" w:rsidP="003106ED">
      <w:pPr>
        <w:pStyle w:val="ListParagraph"/>
        <w:numPr>
          <w:ilvl w:val="0"/>
          <w:numId w:val="6"/>
        </w:numPr>
      </w:pPr>
      <w:r w:rsidRPr="00403073">
        <w:t>UAS Analyst</w:t>
      </w:r>
    </w:p>
    <w:p w14:paraId="1DB3501F" w14:textId="226FE564" w:rsidR="00015989" w:rsidRPr="00403073" w:rsidRDefault="00D47EAB" w:rsidP="003106ED">
      <w:pPr>
        <w:pStyle w:val="ListParagraph"/>
        <w:numPr>
          <w:ilvl w:val="1"/>
          <w:numId w:val="6"/>
        </w:numPr>
      </w:pPr>
      <w:r w:rsidRPr="00403073">
        <w:t xml:space="preserve">End user. </w:t>
      </w:r>
      <w:r w:rsidR="00015989" w:rsidRPr="00403073">
        <w:t>Responsible for running</w:t>
      </w:r>
      <w:r w:rsidRPr="00403073">
        <w:t xml:space="preserve">, managing, and </w:t>
      </w:r>
      <w:r w:rsidR="00630B0D" w:rsidRPr="00403073">
        <w:t xml:space="preserve">analyzing </w:t>
      </w:r>
      <w:r w:rsidR="002D29D6" w:rsidRPr="00403073">
        <w:t>simulations completed on the system</w:t>
      </w:r>
      <w:r w:rsidRPr="00403073">
        <w:t xml:space="preserve">. </w:t>
      </w:r>
      <w:r w:rsidR="00015989" w:rsidRPr="00403073">
        <w:t>Reviews logged data for trends, issues, and patterns. Provides insights for further development and optimization of UAS</w:t>
      </w:r>
      <w:r w:rsidR="002D29D6" w:rsidRPr="00403073">
        <w:t xml:space="preserve"> collision avoidance</w:t>
      </w:r>
      <w:r w:rsidR="00015989" w:rsidRPr="00403073">
        <w:t xml:space="preserve"> strategies.</w:t>
      </w:r>
    </w:p>
    <w:p w14:paraId="515A0D2B" w14:textId="790B5494" w:rsidR="008C624C" w:rsidRPr="00403073" w:rsidRDefault="008C624C" w:rsidP="003106ED">
      <w:pPr>
        <w:pStyle w:val="ListParagraph"/>
        <w:numPr>
          <w:ilvl w:val="0"/>
          <w:numId w:val="6"/>
        </w:numPr>
      </w:pPr>
      <w:r w:rsidRPr="00403073">
        <w:t>Gazebo</w:t>
      </w:r>
    </w:p>
    <w:p w14:paraId="24398FF8" w14:textId="02DF60A1" w:rsidR="00632F7A" w:rsidRPr="00403073" w:rsidRDefault="00632F7A" w:rsidP="003106ED">
      <w:pPr>
        <w:pStyle w:val="ListParagraph"/>
        <w:numPr>
          <w:ilvl w:val="1"/>
          <w:numId w:val="6"/>
        </w:numPr>
      </w:pPr>
      <w:r w:rsidRPr="00403073">
        <w:t>Displays the</w:t>
      </w:r>
      <w:r w:rsidR="00327505" w:rsidRPr="00403073">
        <w:t xml:space="preserve"> 3D environment in which the</w:t>
      </w:r>
      <w:r w:rsidRPr="00403073">
        <w:t xml:space="preserve"> </w:t>
      </w:r>
      <w:r w:rsidR="001D046C" w:rsidRPr="00403073">
        <w:t>simulation</w:t>
      </w:r>
      <w:r w:rsidR="00327505" w:rsidRPr="00403073">
        <w:t xml:space="preserve"> is</w:t>
      </w:r>
      <w:r w:rsidR="001D046C" w:rsidRPr="00403073">
        <w:t xml:space="preserve"> being </w:t>
      </w:r>
      <w:r w:rsidR="0DB1F258">
        <w:t>run</w:t>
      </w:r>
      <w:r w:rsidR="001D046C" w:rsidRPr="00403073">
        <w:t>.</w:t>
      </w:r>
    </w:p>
    <w:p w14:paraId="049A4EA6" w14:textId="42C0C965" w:rsidR="00D27A62" w:rsidRPr="00403073" w:rsidRDefault="008C624C" w:rsidP="003106ED">
      <w:pPr>
        <w:pStyle w:val="ListParagraph"/>
        <w:numPr>
          <w:ilvl w:val="0"/>
          <w:numId w:val="6"/>
        </w:numPr>
      </w:pPr>
      <w:proofErr w:type="spellStart"/>
      <w:r w:rsidRPr="00403073">
        <w:t>ArduPilot</w:t>
      </w:r>
      <w:proofErr w:type="spellEnd"/>
    </w:p>
    <w:p w14:paraId="01E352FF" w14:textId="5CC7FEE3" w:rsidR="00327505" w:rsidRPr="00403073" w:rsidRDefault="00804C80" w:rsidP="003106ED">
      <w:pPr>
        <w:pStyle w:val="ListParagraph"/>
        <w:numPr>
          <w:ilvl w:val="1"/>
          <w:numId w:val="6"/>
        </w:numPr>
      </w:pPr>
      <w:r w:rsidRPr="00403073">
        <w:t>Acts as the brains of the high-fidelity simulations, as it provides</w:t>
      </w:r>
      <w:r w:rsidR="00025DC8" w:rsidRPr="00403073">
        <w:t xml:space="preserve"> real-time</w:t>
      </w:r>
      <w:r w:rsidRPr="00403073">
        <w:t xml:space="preserve"> telemetry data for the </w:t>
      </w:r>
      <w:r w:rsidR="00025DC8" w:rsidRPr="00403073">
        <w:t>said simulations.</w:t>
      </w:r>
    </w:p>
    <w:p w14:paraId="3D65D4A1" w14:textId="5D37AC40" w:rsidR="00632F7A" w:rsidRPr="00403073" w:rsidRDefault="00632F7A" w:rsidP="003106ED">
      <w:pPr>
        <w:pStyle w:val="ListParagraph"/>
        <w:numPr>
          <w:ilvl w:val="0"/>
          <w:numId w:val="6"/>
        </w:numPr>
      </w:pPr>
      <w:proofErr w:type="spellStart"/>
      <w:r w:rsidRPr="00403073">
        <w:t>JuliaSim</w:t>
      </w:r>
      <w:proofErr w:type="spellEnd"/>
    </w:p>
    <w:p w14:paraId="12DEA80D" w14:textId="447C2441" w:rsidR="00804C80" w:rsidRPr="00403073" w:rsidRDefault="00804C80" w:rsidP="003106ED">
      <w:pPr>
        <w:pStyle w:val="ListParagraph"/>
        <w:numPr>
          <w:ilvl w:val="1"/>
          <w:numId w:val="6"/>
        </w:numPr>
      </w:pPr>
      <w:r w:rsidRPr="00403073">
        <w:t>Runs and displays low-fidelity simulation</w:t>
      </w:r>
      <w:r w:rsidR="00025DC8" w:rsidRPr="00403073">
        <w:t>s. It also</w:t>
      </w:r>
      <w:r w:rsidRPr="00403073">
        <w:t xml:space="preserve"> provides telemetry data for the said simulation</w:t>
      </w:r>
      <w:r w:rsidR="00025DC8" w:rsidRPr="00403073">
        <w:t>s upon completion.</w:t>
      </w:r>
    </w:p>
    <w:p w14:paraId="65AA4D82" w14:textId="4ADC7FE7" w:rsidR="005D2DE5" w:rsidRPr="005D2DE5" w:rsidRDefault="005D2DE5" w:rsidP="00CE3839">
      <w:pPr>
        <w:pStyle w:val="Heading3"/>
      </w:pPr>
      <w:bookmarkStart w:id="26" w:name="_Toc183546818"/>
      <w:r>
        <w:t>Use Cases</w:t>
      </w:r>
      <w:bookmarkEnd w:id="26"/>
    </w:p>
    <w:p w14:paraId="4064C0FE" w14:textId="77777777" w:rsidR="005D2DE5" w:rsidRPr="00403073" w:rsidRDefault="005D2DE5" w:rsidP="005D2DE5">
      <w:r w:rsidRPr="00403073">
        <w:t>This section presents the Use Cases, developed for the system.</w:t>
      </w:r>
    </w:p>
    <w:p w14:paraId="06429BA3" w14:textId="08B86267" w:rsidR="005D2DE5" w:rsidRPr="00403073" w:rsidRDefault="006175AA" w:rsidP="003106ED">
      <w:pPr>
        <w:pStyle w:val="ListParagraph"/>
        <w:numPr>
          <w:ilvl w:val="0"/>
          <w:numId w:val="6"/>
        </w:numPr>
      </w:pPr>
      <w:r w:rsidRPr="00403073">
        <w:t>Manage</w:t>
      </w:r>
      <w:r w:rsidR="00065E20" w:rsidRPr="00403073">
        <w:t xml:space="preserve"> simulation</w:t>
      </w:r>
      <w:r w:rsidRPr="00403073">
        <w:t>s</w:t>
      </w:r>
    </w:p>
    <w:p w14:paraId="3D880DD8" w14:textId="0288162E" w:rsidR="006F4F39" w:rsidRPr="00403073" w:rsidRDefault="0053122B" w:rsidP="003106ED">
      <w:pPr>
        <w:pStyle w:val="ListParagraph"/>
        <w:numPr>
          <w:ilvl w:val="0"/>
          <w:numId w:val="6"/>
        </w:numPr>
      </w:pPr>
      <w:r w:rsidRPr="00403073">
        <w:t>Start simulation</w:t>
      </w:r>
    </w:p>
    <w:p w14:paraId="4C7DF362" w14:textId="11345B94" w:rsidR="000A37DB" w:rsidRPr="00403073" w:rsidRDefault="009E3E72" w:rsidP="003106ED">
      <w:pPr>
        <w:pStyle w:val="ListParagraph"/>
        <w:numPr>
          <w:ilvl w:val="0"/>
          <w:numId w:val="6"/>
        </w:numPr>
      </w:pPr>
      <w:r w:rsidRPr="00403073">
        <w:t>Automate simulations</w:t>
      </w:r>
      <w:r w:rsidR="0004105B">
        <w:t xml:space="preserve"> (Currently out of scope), will revisit once AI is integrated.</w:t>
      </w:r>
    </w:p>
    <w:p w14:paraId="083D05A8" w14:textId="5D33E761" w:rsidR="00000AEF" w:rsidRPr="00403073" w:rsidRDefault="00000AEF" w:rsidP="003106ED">
      <w:pPr>
        <w:pStyle w:val="ListParagraph"/>
        <w:numPr>
          <w:ilvl w:val="0"/>
          <w:numId w:val="6"/>
        </w:numPr>
      </w:pPr>
      <w:r w:rsidRPr="00403073">
        <w:t xml:space="preserve">Retrieve </w:t>
      </w:r>
      <w:r w:rsidR="000A37DB" w:rsidRPr="00403073">
        <w:t>simulation</w:t>
      </w:r>
      <w:r w:rsidRPr="00403073">
        <w:t xml:space="preserve"> logs</w:t>
      </w:r>
    </w:p>
    <w:p w14:paraId="13638BA1" w14:textId="3B17B3F6" w:rsidR="003F24FC" w:rsidRPr="003F24FC" w:rsidRDefault="003F24FC" w:rsidP="00CE3839">
      <w:pPr>
        <w:pStyle w:val="Heading3"/>
      </w:pPr>
      <w:bookmarkStart w:id="27" w:name="_Toc183546819"/>
      <w:r>
        <w:t>Scenarios</w:t>
      </w:r>
      <w:bookmarkEnd w:id="27"/>
    </w:p>
    <w:p w14:paraId="3BE18E52" w14:textId="7E79A226" w:rsidR="6F2D8413" w:rsidRDefault="6F2D8413" w:rsidP="38A55CB6">
      <w:pPr>
        <w:rPr>
          <w:b/>
          <w:u w:val="single"/>
        </w:rPr>
      </w:pPr>
      <w:r w:rsidRPr="11BEC1C0">
        <w:rPr>
          <w:b/>
          <w:u w:val="single"/>
        </w:rPr>
        <w:t xml:space="preserve">Scenario 1: </w:t>
      </w:r>
      <w:r w:rsidRPr="5BDF7956">
        <w:rPr>
          <w:b/>
          <w:bCs/>
          <w:u w:val="single"/>
        </w:rPr>
        <w:t>Manage Simulations</w:t>
      </w:r>
    </w:p>
    <w:p w14:paraId="00194F15" w14:textId="34CB8BF9" w:rsidR="6F2D8413" w:rsidRDefault="6F2D8413" w:rsidP="38A55CB6">
      <w:r w:rsidRPr="382E0A94">
        <w:rPr>
          <w:b/>
          <w:bCs/>
        </w:rPr>
        <w:t>Description:</w:t>
      </w:r>
      <w:r w:rsidRPr="382E0A94">
        <w:t xml:space="preserve"> The user </w:t>
      </w:r>
      <w:r w:rsidR="79F23001" w:rsidRPr="382E0A94">
        <w:t xml:space="preserve">creates, </w:t>
      </w:r>
      <w:r w:rsidR="79F23001" w:rsidRPr="340A18B5">
        <w:t xml:space="preserve">views, </w:t>
      </w:r>
      <w:r w:rsidR="1498036F" w:rsidRPr="1FAB731E">
        <w:t>edits</w:t>
      </w:r>
      <w:r w:rsidR="79F23001" w:rsidRPr="340A18B5">
        <w:t xml:space="preserve">, or </w:t>
      </w:r>
      <w:r w:rsidR="79F23001" w:rsidRPr="14817171">
        <w:t>deletes a simulation</w:t>
      </w:r>
    </w:p>
    <w:p w14:paraId="121D64BA" w14:textId="6BE95A06" w:rsidR="6F2D8413" w:rsidRDefault="6F2D8413" w:rsidP="38A55CB6">
      <w:r w:rsidRPr="11BEC1C0">
        <w:rPr>
          <w:b/>
        </w:rPr>
        <w:t>Actors:</w:t>
      </w:r>
      <w:r w:rsidRPr="11BEC1C0">
        <w:t xml:space="preserve"> Current User (can be an </w:t>
      </w:r>
      <w:r w:rsidR="13E0F833" w:rsidRPr="2BE0CA0F">
        <w:t>UAS Analyst or Developer</w:t>
      </w:r>
      <w:r w:rsidRPr="11BEC1C0">
        <w:t>).</w:t>
      </w:r>
    </w:p>
    <w:p w14:paraId="1F3E6C60" w14:textId="543D14F4" w:rsidR="6F2D8413" w:rsidRDefault="6F2D8413" w:rsidP="38A55CB6">
      <w:r w:rsidRPr="11BEC1C0">
        <w:rPr>
          <w:b/>
        </w:rPr>
        <w:t>Precondition:</w:t>
      </w:r>
      <w:r w:rsidRPr="11BEC1C0">
        <w:t xml:space="preserve"> The system has been launched </w:t>
      </w:r>
      <w:r w:rsidR="0AC7E885" w:rsidRPr="265A8849">
        <w:t xml:space="preserve">successfully. </w:t>
      </w:r>
    </w:p>
    <w:p w14:paraId="1191CEC3" w14:textId="70DEF0BC" w:rsidR="6F2D8413" w:rsidRDefault="6F2D8413" w:rsidP="38A55CB6">
      <w:r w:rsidRPr="11BEC1C0">
        <w:rPr>
          <w:b/>
        </w:rPr>
        <w:t>Trigger Condition:</w:t>
      </w:r>
      <w:r w:rsidRPr="11BEC1C0">
        <w:t xml:space="preserve"> The user chooses to </w:t>
      </w:r>
      <w:r w:rsidR="65D039ED" w:rsidRPr="64413532">
        <w:t xml:space="preserve">create, view, </w:t>
      </w:r>
      <w:r w:rsidR="65D039ED" w:rsidRPr="5A02295E">
        <w:t xml:space="preserve">edit, or </w:t>
      </w:r>
      <w:r w:rsidR="65D039ED" w:rsidRPr="36994279">
        <w:t>delete a simulation</w:t>
      </w:r>
      <w:r w:rsidRPr="11BEC1C0">
        <w:t>.</w:t>
      </w:r>
    </w:p>
    <w:p w14:paraId="3D24D579" w14:textId="32B6B413" w:rsidR="07C1D8EF" w:rsidRDefault="6F2D8413" w:rsidP="07C1D8EF">
      <w:pPr>
        <w:rPr>
          <w:b/>
        </w:rPr>
      </w:pPr>
      <w:r w:rsidRPr="11BEC1C0">
        <w:rPr>
          <w:b/>
        </w:rPr>
        <w:t>Steps:</w:t>
      </w:r>
    </w:p>
    <w:p w14:paraId="183FEF1F" w14:textId="105FAF26" w:rsidR="2189CB17" w:rsidRDefault="2189CB17" w:rsidP="003106ED">
      <w:pPr>
        <w:pStyle w:val="ListParagraph"/>
        <w:numPr>
          <w:ilvl w:val="0"/>
          <w:numId w:val="11"/>
        </w:numPr>
      </w:pPr>
      <w:r w:rsidRPr="05CB26D1">
        <w:t xml:space="preserve">The user selects the Create </w:t>
      </w:r>
      <w:r w:rsidRPr="183A49A5">
        <w:t>Simulation button</w:t>
      </w:r>
      <w:r w:rsidR="00627BE1">
        <w:t xml:space="preserve"> (ALT</w:t>
      </w:r>
      <w:r w:rsidR="00B341DD">
        <w:t xml:space="preserve"> 1</w:t>
      </w:r>
      <w:r w:rsidR="007E3C96">
        <w:t>, 2, and 3</w:t>
      </w:r>
      <w:r w:rsidR="00627BE1">
        <w:t>)</w:t>
      </w:r>
    </w:p>
    <w:p w14:paraId="4EE2F602" w14:textId="16AE938C" w:rsidR="4316D319" w:rsidRDefault="4316D319" w:rsidP="003106ED">
      <w:pPr>
        <w:pStyle w:val="ListParagraph"/>
        <w:numPr>
          <w:ilvl w:val="0"/>
          <w:numId w:val="11"/>
        </w:numPr>
      </w:pPr>
      <w:r w:rsidRPr="7061387D">
        <w:t xml:space="preserve">The system </w:t>
      </w:r>
      <w:r w:rsidRPr="3FB338E8">
        <w:t xml:space="preserve">presents the user </w:t>
      </w:r>
      <w:r w:rsidRPr="2CDD0CA3">
        <w:t>with a</w:t>
      </w:r>
      <w:r w:rsidRPr="7F6CDE96">
        <w:t xml:space="preserve"> list of parameters and inputs</w:t>
      </w:r>
    </w:p>
    <w:p w14:paraId="220B4D01" w14:textId="6CDA1405" w:rsidR="2189CB17" w:rsidRDefault="2189CB17" w:rsidP="003106ED">
      <w:pPr>
        <w:pStyle w:val="ListParagraph"/>
        <w:numPr>
          <w:ilvl w:val="0"/>
          <w:numId w:val="11"/>
        </w:numPr>
      </w:pPr>
      <w:r w:rsidRPr="446FD5E6">
        <w:t xml:space="preserve">The user </w:t>
      </w:r>
      <w:r w:rsidR="667BC406" w:rsidRPr="0A1FC290">
        <w:t xml:space="preserve">edits the </w:t>
      </w:r>
      <w:r w:rsidR="667BC406" w:rsidRPr="446FD5E6">
        <w:t xml:space="preserve">parameters to create the </w:t>
      </w:r>
      <w:r w:rsidR="667BC406" w:rsidRPr="637967E1">
        <w:t>simulation</w:t>
      </w:r>
    </w:p>
    <w:p w14:paraId="22A6765E" w14:textId="27F7DE50" w:rsidR="647AF396" w:rsidRDefault="647AF396" w:rsidP="003106ED">
      <w:pPr>
        <w:pStyle w:val="ListParagraph"/>
        <w:numPr>
          <w:ilvl w:val="0"/>
          <w:numId w:val="11"/>
        </w:numPr>
      </w:pPr>
      <w:r w:rsidRPr="34212B29">
        <w:t xml:space="preserve">The system </w:t>
      </w:r>
      <w:r w:rsidRPr="6EA9D03B">
        <w:t xml:space="preserve">saves the </w:t>
      </w:r>
      <w:r w:rsidRPr="6DE84D72">
        <w:t xml:space="preserve">parameters </w:t>
      </w:r>
      <w:r w:rsidRPr="39148595">
        <w:t>to a</w:t>
      </w:r>
      <w:r w:rsidR="00627BE1">
        <w:t xml:space="preserve"> simulation</w:t>
      </w:r>
      <w:r w:rsidRPr="39148595">
        <w:t xml:space="preserve"> </w:t>
      </w:r>
      <w:r w:rsidRPr="2888E5A0">
        <w:t>file</w:t>
      </w:r>
    </w:p>
    <w:p w14:paraId="05874B58" w14:textId="63F0F787" w:rsidR="006664A6" w:rsidRDefault="00EB55ED" w:rsidP="003106ED">
      <w:pPr>
        <w:pStyle w:val="ListParagraph"/>
        <w:numPr>
          <w:ilvl w:val="0"/>
          <w:numId w:val="11"/>
        </w:numPr>
      </w:pPr>
      <w:r>
        <w:t>End of use Case.</w:t>
      </w:r>
    </w:p>
    <w:p w14:paraId="07EC91EA" w14:textId="77777777" w:rsidR="00F97E78" w:rsidRDefault="2189CB17" w:rsidP="00F97E78">
      <w:r w:rsidRPr="355C8820">
        <w:t>(ALT 1</w:t>
      </w:r>
      <w:r w:rsidRPr="6FBDB109">
        <w:t>: View</w:t>
      </w:r>
      <w:r w:rsidRPr="3914000E">
        <w:t xml:space="preserve"> </w:t>
      </w:r>
      <w:r w:rsidRPr="319E8E8F">
        <w:t>Simulation</w:t>
      </w:r>
      <w:r w:rsidRPr="6FBDB109">
        <w:t>)</w:t>
      </w:r>
    </w:p>
    <w:p w14:paraId="76A153BB" w14:textId="77777777" w:rsidR="00F97E78" w:rsidRDefault="2189CB17" w:rsidP="003106ED">
      <w:pPr>
        <w:pStyle w:val="ListParagraph"/>
        <w:numPr>
          <w:ilvl w:val="1"/>
          <w:numId w:val="14"/>
        </w:numPr>
      </w:pPr>
      <w:r w:rsidRPr="559AD98B">
        <w:t xml:space="preserve">The user selects a </w:t>
      </w:r>
      <w:r w:rsidRPr="33A9EE31">
        <w:t>simulation</w:t>
      </w:r>
    </w:p>
    <w:p w14:paraId="72A56546" w14:textId="45E59B52" w:rsidR="006F627B" w:rsidRDefault="006F627B" w:rsidP="003106ED">
      <w:pPr>
        <w:pStyle w:val="ListParagraph"/>
        <w:numPr>
          <w:ilvl w:val="1"/>
          <w:numId w:val="14"/>
        </w:numPr>
      </w:pPr>
      <w:r>
        <w:t xml:space="preserve">The system </w:t>
      </w:r>
      <w:r w:rsidR="00D742CC">
        <w:t>displays</w:t>
      </w:r>
      <w:r w:rsidR="00B21E19">
        <w:t xml:space="preserve"> </w:t>
      </w:r>
      <w:r w:rsidR="00F849CD">
        <w:t xml:space="preserve">View, Edit, and Delete </w:t>
      </w:r>
      <w:r w:rsidR="00B21E19">
        <w:t>buttons</w:t>
      </w:r>
    </w:p>
    <w:p w14:paraId="6B44B03C" w14:textId="2D60B8FC" w:rsidR="00F97E78" w:rsidRDefault="2189CB17" w:rsidP="003106ED">
      <w:pPr>
        <w:pStyle w:val="ListParagraph"/>
        <w:numPr>
          <w:ilvl w:val="1"/>
          <w:numId w:val="14"/>
        </w:numPr>
      </w:pPr>
      <w:r w:rsidRPr="33A9EE31">
        <w:t xml:space="preserve">The </w:t>
      </w:r>
      <w:r w:rsidRPr="277396A9">
        <w:t xml:space="preserve">user </w:t>
      </w:r>
      <w:r w:rsidRPr="44B0A006">
        <w:t xml:space="preserve">selects the </w:t>
      </w:r>
      <w:r w:rsidRPr="319E8E8F">
        <w:t xml:space="preserve">View </w:t>
      </w:r>
      <w:r w:rsidRPr="583C8C6D">
        <w:t>Simulation button</w:t>
      </w:r>
    </w:p>
    <w:p w14:paraId="40B392E4" w14:textId="57DCAAFA" w:rsidR="2189CB17" w:rsidRDefault="2189CB17" w:rsidP="003106ED">
      <w:pPr>
        <w:pStyle w:val="ListParagraph"/>
        <w:numPr>
          <w:ilvl w:val="1"/>
          <w:numId w:val="14"/>
        </w:numPr>
      </w:pPr>
      <w:r w:rsidRPr="122CDF15">
        <w:t xml:space="preserve">The </w:t>
      </w:r>
      <w:r w:rsidR="001E551B">
        <w:t>system displays the simulations parameters</w:t>
      </w:r>
    </w:p>
    <w:p w14:paraId="797F4DF2" w14:textId="2B51B9C4" w:rsidR="00261EAA" w:rsidRDefault="00261EAA" w:rsidP="003106ED">
      <w:pPr>
        <w:pStyle w:val="ListParagraph"/>
        <w:numPr>
          <w:ilvl w:val="1"/>
          <w:numId w:val="14"/>
        </w:numPr>
      </w:pPr>
      <w:r>
        <w:t xml:space="preserve">Use case continues at </w:t>
      </w:r>
      <w:r w:rsidR="001E551B">
        <w:t>Step 5</w:t>
      </w:r>
    </w:p>
    <w:p w14:paraId="10BD3CFA" w14:textId="03775985" w:rsidR="2189CB17" w:rsidRDefault="2189CB17" w:rsidP="4D062D74">
      <w:r w:rsidRPr="33AE4698">
        <w:t>(ALT 2: Edit Simulation)</w:t>
      </w:r>
    </w:p>
    <w:p w14:paraId="243A5C59" w14:textId="77777777" w:rsidR="00261EAA" w:rsidRDefault="2189CB17" w:rsidP="003106ED">
      <w:pPr>
        <w:pStyle w:val="ListParagraph"/>
        <w:numPr>
          <w:ilvl w:val="1"/>
          <w:numId w:val="15"/>
        </w:numPr>
      </w:pPr>
      <w:r w:rsidRPr="0AA2A26F">
        <w:t>The user selects a</w:t>
      </w:r>
      <w:r w:rsidRPr="6FB8838C">
        <w:t xml:space="preserve"> simulation</w:t>
      </w:r>
    </w:p>
    <w:p w14:paraId="2A251272" w14:textId="42DC2C83" w:rsidR="00D742CC" w:rsidRDefault="00F849CD" w:rsidP="003106ED">
      <w:pPr>
        <w:pStyle w:val="ListParagraph"/>
        <w:numPr>
          <w:ilvl w:val="1"/>
          <w:numId w:val="15"/>
        </w:numPr>
      </w:pPr>
      <w:r>
        <w:t>The system displays View, Edit, and Delete buttons</w:t>
      </w:r>
    </w:p>
    <w:p w14:paraId="1D195A10" w14:textId="77777777" w:rsidR="00261EAA" w:rsidRDefault="2189CB17" w:rsidP="003106ED">
      <w:pPr>
        <w:pStyle w:val="ListParagraph"/>
        <w:numPr>
          <w:ilvl w:val="1"/>
          <w:numId w:val="15"/>
        </w:numPr>
      </w:pPr>
      <w:r w:rsidRPr="6FB8838C">
        <w:t xml:space="preserve">The user selects the </w:t>
      </w:r>
      <w:r w:rsidRPr="1F4DA8A8">
        <w:t xml:space="preserve">Edit Simulation </w:t>
      </w:r>
      <w:r w:rsidRPr="308837A2">
        <w:t>button</w:t>
      </w:r>
    </w:p>
    <w:p w14:paraId="7C128271" w14:textId="77777777" w:rsidR="00261EAA" w:rsidRDefault="2189CB17" w:rsidP="003106ED">
      <w:pPr>
        <w:pStyle w:val="ListParagraph"/>
        <w:numPr>
          <w:ilvl w:val="1"/>
          <w:numId w:val="15"/>
        </w:numPr>
      </w:pPr>
      <w:r w:rsidRPr="57F56C37">
        <w:t xml:space="preserve">The selected simulation’s </w:t>
      </w:r>
      <w:r w:rsidR="118A065D" w:rsidRPr="3FD3A5BC">
        <w:t>parameters are</w:t>
      </w:r>
      <w:r w:rsidRPr="57F56C37">
        <w:t xml:space="preserve"> </w:t>
      </w:r>
      <w:r w:rsidRPr="5E1ABFD5">
        <w:t>displayed to the user</w:t>
      </w:r>
    </w:p>
    <w:p w14:paraId="1730097E" w14:textId="6215DED5" w:rsidR="2189CB17" w:rsidRDefault="2189CB17" w:rsidP="003106ED">
      <w:pPr>
        <w:pStyle w:val="ListParagraph"/>
        <w:numPr>
          <w:ilvl w:val="1"/>
          <w:numId w:val="15"/>
        </w:numPr>
      </w:pPr>
      <w:r w:rsidRPr="1E4CFBDF">
        <w:t xml:space="preserve">The user edits the </w:t>
      </w:r>
      <w:r w:rsidR="724FD3D0" w:rsidRPr="3FD3A5BC">
        <w:t>parameters</w:t>
      </w:r>
    </w:p>
    <w:p w14:paraId="607299DD" w14:textId="2F129ADF" w:rsidR="00F849CD" w:rsidRDefault="00F849CD" w:rsidP="003106ED">
      <w:pPr>
        <w:pStyle w:val="ListParagraph"/>
        <w:numPr>
          <w:ilvl w:val="1"/>
          <w:numId w:val="15"/>
        </w:numPr>
      </w:pPr>
      <w:r>
        <w:t>Use case continues at Step 4</w:t>
      </w:r>
    </w:p>
    <w:p w14:paraId="5F33BCF1" w14:textId="4D73AB20" w:rsidR="2189CB17" w:rsidRDefault="2189CB17" w:rsidP="38E09C1C">
      <w:r w:rsidRPr="034A6C02">
        <w:t>(ALT 3: Delete Simulation</w:t>
      </w:r>
      <w:r w:rsidRPr="5B38864D">
        <w:t>)</w:t>
      </w:r>
    </w:p>
    <w:p w14:paraId="3F43B664" w14:textId="77777777" w:rsidR="00F849CD" w:rsidRDefault="2189CB17" w:rsidP="003106ED">
      <w:pPr>
        <w:pStyle w:val="ListParagraph"/>
        <w:numPr>
          <w:ilvl w:val="1"/>
          <w:numId w:val="16"/>
        </w:numPr>
      </w:pPr>
      <w:r w:rsidRPr="62CD95F8">
        <w:t>The user selects a simulatio</w:t>
      </w:r>
      <w:r w:rsidR="00F849CD">
        <w:t>n</w:t>
      </w:r>
    </w:p>
    <w:p w14:paraId="0449FF02" w14:textId="350F7DFA" w:rsidR="00F849CD" w:rsidRDefault="00F849CD" w:rsidP="003106ED">
      <w:pPr>
        <w:pStyle w:val="ListParagraph"/>
        <w:numPr>
          <w:ilvl w:val="1"/>
          <w:numId w:val="16"/>
        </w:numPr>
      </w:pPr>
      <w:r>
        <w:t>The system displays</w:t>
      </w:r>
      <w:r w:rsidR="000A5AA1">
        <w:t xml:space="preserve"> Run,</w:t>
      </w:r>
      <w:r>
        <w:t xml:space="preserve"> View, Edit, and Delete buttons</w:t>
      </w:r>
    </w:p>
    <w:p w14:paraId="11DEF8EF" w14:textId="77777777" w:rsidR="00F849CD" w:rsidRDefault="2189CB17" w:rsidP="003106ED">
      <w:pPr>
        <w:pStyle w:val="ListParagraph"/>
        <w:numPr>
          <w:ilvl w:val="1"/>
          <w:numId w:val="16"/>
        </w:numPr>
      </w:pPr>
      <w:r w:rsidRPr="0E6B7E01">
        <w:t>The user selects the Delete Simulation button</w:t>
      </w:r>
    </w:p>
    <w:p w14:paraId="5AC2F7E1" w14:textId="7D005C39" w:rsidR="7659EBE0" w:rsidRDefault="2189CB17" w:rsidP="003106ED">
      <w:pPr>
        <w:pStyle w:val="ListParagraph"/>
        <w:numPr>
          <w:ilvl w:val="1"/>
          <w:numId w:val="16"/>
        </w:numPr>
      </w:pPr>
      <w:r w:rsidRPr="60968213">
        <w:t xml:space="preserve">The selected </w:t>
      </w:r>
      <w:r w:rsidRPr="30142C05">
        <w:t xml:space="preserve">simulation’s </w:t>
      </w:r>
      <w:r w:rsidRPr="3FD3A5BC">
        <w:t>file</w:t>
      </w:r>
      <w:r w:rsidR="22C59FF5" w:rsidRPr="3FD3A5BC">
        <w:t xml:space="preserve"> is</w:t>
      </w:r>
      <w:r w:rsidRPr="245A0D3F">
        <w:t xml:space="preserve"> deleted</w:t>
      </w:r>
      <w:r w:rsidRPr="17B725F3">
        <w:t xml:space="preserve"> from the computer</w:t>
      </w:r>
    </w:p>
    <w:p w14:paraId="70725A17" w14:textId="02A6C8A8" w:rsidR="00F849CD" w:rsidRDefault="00F849CD" w:rsidP="003106ED">
      <w:pPr>
        <w:pStyle w:val="ListParagraph"/>
        <w:numPr>
          <w:ilvl w:val="1"/>
          <w:numId w:val="16"/>
        </w:numPr>
      </w:pPr>
      <w:r>
        <w:t xml:space="preserve">Use case continues at Step </w:t>
      </w:r>
      <w:r w:rsidR="00AE5458">
        <w:t>5</w:t>
      </w:r>
    </w:p>
    <w:p w14:paraId="176E92C5" w14:textId="2F9C12C8" w:rsidR="2189CB17" w:rsidRDefault="2189CB17" w:rsidP="3E69A7BE">
      <w:pPr>
        <w:rPr>
          <w:b/>
          <w:bCs/>
          <w:u w:val="single"/>
        </w:rPr>
      </w:pPr>
      <w:r w:rsidRPr="3E69A7BE">
        <w:rPr>
          <w:b/>
          <w:bCs/>
          <w:u w:val="single"/>
        </w:rPr>
        <w:t xml:space="preserve">Scenario </w:t>
      </w:r>
      <w:r w:rsidRPr="6F53AA3B">
        <w:rPr>
          <w:b/>
          <w:bCs/>
          <w:u w:val="single"/>
        </w:rPr>
        <w:t>2</w:t>
      </w:r>
      <w:r w:rsidRPr="3E69A7BE">
        <w:rPr>
          <w:b/>
          <w:bCs/>
          <w:u w:val="single"/>
        </w:rPr>
        <w:t xml:space="preserve">: </w:t>
      </w:r>
      <w:r w:rsidRPr="083F506B">
        <w:rPr>
          <w:b/>
          <w:bCs/>
          <w:u w:val="single"/>
        </w:rPr>
        <w:t>Start Simulations</w:t>
      </w:r>
    </w:p>
    <w:p w14:paraId="00A04DEB" w14:textId="6BEF5FC1" w:rsidR="2189CB17" w:rsidRDefault="2189CB17" w:rsidP="3E69A7BE">
      <w:r w:rsidRPr="3E69A7BE">
        <w:rPr>
          <w:b/>
          <w:bCs/>
        </w:rPr>
        <w:t>Description:</w:t>
      </w:r>
      <w:r w:rsidRPr="3E69A7BE">
        <w:t xml:space="preserve"> The user </w:t>
      </w:r>
      <w:r w:rsidRPr="3FF3462F">
        <w:t xml:space="preserve">starts </w:t>
      </w:r>
      <w:r w:rsidRPr="3E69A7BE">
        <w:t>a simulation</w:t>
      </w:r>
    </w:p>
    <w:p w14:paraId="76FF8F79" w14:textId="6BE95A06" w:rsidR="2189CB17" w:rsidRDefault="2189CB17" w:rsidP="3E69A7BE">
      <w:r w:rsidRPr="3E69A7BE">
        <w:rPr>
          <w:b/>
          <w:bCs/>
        </w:rPr>
        <w:t>Actors:</w:t>
      </w:r>
      <w:r w:rsidRPr="3E69A7BE">
        <w:t xml:space="preserve"> Current User (can be an UAS Analyst or Developer).</w:t>
      </w:r>
    </w:p>
    <w:p w14:paraId="54F4A5FF" w14:textId="543D14F4" w:rsidR="2189CB17" w:rsidRDefault="2189CB17" w:rsidP="3E69A7BE">
      <w:r w:rsidRPr="3E69A7BE">
        <w:rPr>
          <w:b/>
          <w:bCs/>
        </w:rPr>
        <w:t>Precondition:</w:t>
      </w:r>
      <w:r w:rsidRPr="3E69A7BE">
        <w:t xml:space="preserve"> The system has been launched successfully. </w:t>
      </w:r>
    </w:p>
    <w:p w14:paraId="4A1663D4" w14:textId="5BFF10F0" w:rsidR="2189CB17" w:rsidRDefault="2189CB17" w:rsidP="3E69A7BE">
      <w:r w:rsidRPr="3E69A7BE">
        <w:rPr>
          <w:b/>
          <w:bCs/>
        </w:rPr>
        <w:t>Trigger Condition:</w:t>
      </w:r>
      <w:r w:rsidRPr="3E69A7BE">
        <w:t xml:space="preserve"> The user chooses to </w:t>
      </w:r>
      <w:r w:rsidR="799CB3D4" w:rsidRPr="0450F062">
        <w:t xml:space="preserve">run </w:t>
      </w:r>
      <w:r w:rsidRPr="0450F062">
        <w:t>a</w:t>
      </w:r>
      <w:r w:rsidRPr="3E69A7BE">
        <w:t xml:space="preserve"> simulation.</w:t>
      </w:r>
    </w:p>
    <w:p w14:paraId="39DE0EFE" w14:textId="32B6B413" w:rsidR="2189CB17" w:rsidRDefault="2189CB17" w:rsidP="3E69A7BE">
      <w:pPr>
        <w:rPr>
          <w:b/>
          <w:bCs/>
        </w:rPr>
      </w:pPr>
      <w:r w:rsidRPr="3E69A7BE">
        <w:rPr>
          <w:b/>
          <w:bCs/>
        </w:rPr>
        <w:t>Steps:</w:t>
      </w:r>
    </w:p>
    <w:p w14:paraId="57CE060F" w14:textId="040A1029" w:rsidR="0450F062" w:rsidRDefault="3D9F1767" w:rsidP="003106ED">
      <w:pPr>
        <w:pStyle w:val="ListParagraph"/>
        <w:numPr>
          <w:ilvl w:val="0"/>
          <w:numId w:val="12"/>
        </w:numPr>
      </w:pPr>
      <w:r>
        <w:t>The user selects a simulation</w:t>
      </w:r>
    </w:p>
    <w:p w14:paraId="2D236BC5" w14:textId="7FA2B5F3" w:rsidR="3D9F1767" w:rsidRDefault="3D9F1767" w:rsidP="003106ED">
      <w:pPr>
        <w:pStyle w:val="ListParagraph"/>
        <w:numPr>
          <w:ilvl w:val="0"/>
          <w:numId w:val="12"/>
        </w:numPr>
      </w:pPr>
      <w:r w:rsidRPr="566D35D9">
        <w:t xml:space="preserve">The user selects the Run </w:t>
      </w:r>
      <w:r w:rsidRPr="6E35AF5A">
        <w:t>Simulation button</w:t>
      </w:r>
    </w:p>
    <w:p w14:paraId="60CE89FC" w14:textId="16866D2D" w:rsidR="000A5AA1" w:rsidRDefault="3D9F1767" w:rsidP="003106ED">
      <w:pPr>
        <w:pStyle w:val="ListParagraph"/>
        <w:numPr>
          <w:ilvl w:val="0"/>
          <w:numId w:val="12"/>
        </w:numPr>
      </w:pPr>
      <w:r w:rsidRPr="3357A3A9">
        <w:t xml:space="preserve">The </w:t>
      </w:r>
      <w:r w:rsidR="17407C4B" w:rsidRPr="354673BA">
        <w:t xml:space="preserve">system loads </w:t>
      </w:r>
      <w:r w:rsidR="17407C4B" w:rsidRPr="392FE77A">
        <w:t xml:space="preserve">the </w:t>
      </w:r>
      <w:r w:rsidRPr="354673BA">
        <w:t>simulation</w:t>
      </w:r>
      <w:r w:rsidRPr="3357A3A9">
        <w:t xml:space="preserve"> </w:t>
      </w:r>
      <w:r w:rsidRPr="7338A1EE">
        <w:t xml:space="preserve">into </w:t>
      </w:r>
      <w:proofErr w:type="spellStart"/>
      <w:r w:rsidRPr="7338A1EE">
        <w:t>ArduPilot</w:t>
      </w:r>
      <w:proofErr w:type="spellEnd"/>
      <w:r w:rsidR="000A5AA1">
        <w:t xml:space="preserve">, </w:t>
      </w:r>
      <w:r w:rsidRPr="756FE83A">
        <w:t>Gazebo</w:t>
      </w:r>
      <w:r w:rsidR="000A5AA1">
        <w:t xml:space="preserve">, and </w:t>
      </w:r>
      <w:proofErr w:type="spellStart"/>
      <w:r w:rsidR="000A5AA1">
        <w:t>JuliaSim</w:t>
      </w:r>
      <w:proofErr w:type="spellEnd"/>
    </w:p>
    <w:p w14:paraId="597B4DFE" w14:textId="77DBF0A5" w:rsidR="000A5AA1" w:rsidRDefault="3D9F1767" w:rsidP="003106ED">
      <w:pPr>
        <w:pStyle w:val="ListParagraph"/>
        <w:numPr>
          <w:ilvl w:val="0"/>
          <w:numId w:val="12"/>
        </w:numPr>
      </w:pPr>
      <w:r w:rsidRPr="068B361F">
        <w:t xml:space="preserve">Gazebo displays </w:t>
      </w:r>
      <w:r w:rsidRPr="3E13FF5D">
        <w:t>the</w:t>
      </w:r>
      <w:r w:rsidR="000A5AA1">
        <w:t xml:space="preserve"> 3D high-fidelity</w:t>
      </w:r>
      <w:r w:rsidRPr="3E13FF5D">
        <w:t xml:space="preserve"> simulation to the user</w:t>
      </w:r>
    </w:p>
    <w:p w14:paraId="14C2156E" w14:textId="7130517C" w:rsidR="000A5AA1" w:rsidRDefault="000A5AA1" w:rsidP="003106ED">
      <w:pPr>
        <w:pStyle w:val="ListParagraph"/>
        <w:numPr>
          <w:ilvl w:val="0"/>
          <w:numId w:val="12"/>
        </w:numPr>
      </w:pPr>
      <w:proofErr w:type="spellStart"/>
      <w:r>
        <w:t>JuliaSim</w:t>
      </w:r>
      <w:proofErr w:type="spellEnd"/>
      <w:r>
        <w:t xml:space="preserve"> displays the low-fidelity simulation to the user</w:t>
      </w:r>
    </w:p>
    <w:p w14:paraId="1F086765" w14:textId="242C240F" w:rsidR="000A5AA1" w:rsidRPr="000A5AA1" w:rsidRDefault="000A5AA1" w:rsidP="003106ED">
      <w:pPr>
        <w:pStyle w:val="ListParagraph"/>
        <w:numPr>
          <w:ilvl w:val="0"/>
          <w:numId w:val="12"/>
        </w:numPr>
      </w:pPr>
      <w:r>
        <w:t>End of use case</w:t>
      </w:r>
    </w:p>
    <w:p w14:paraId="35F9AF06" w14:textId="1C281173" w:rsidR="2189CB17" w:rsidRDefault="2189CB17" w:rsidP="083F506B">
      <w:pPr>
        <w:rPr>
          <w:b/>
          <w:bCs/>
          <w:u w:val="single"/>
        </w:rPr>
      </w:pPr>
      <w:r w:rsidRPr="30DDE240">
        <w:rPr>
          <w:b/>
          <w:bCs/>
          <w:u w:val="single"/>
        </w:rPr>
        <w:t>Scenario 3: Automate Simulations</w:t>
      </w:r>
    </w:p>
    <w:p w14:paraId="5F9D02BE" w14:textId="697AAF7C" w:rsidR="2189CB17" w:rsidRDefault="2189CB17" w:rsidP="083F506B">
      <w:r w:rsidRPr="19C48B79">
        <w:rPr>
          <w:b/>
          <w:bCs/>
        </w:rPr>
        <w:t>Description:</w:t>
      </w:r>
      <w:r w:rsidRPr="19C48B79">
        <w:t xml:space="preserve"> </w:t>
      </w:r>
      <w:r w:rsidR="19A14DE0" w:rsidRPr="3F0E25DD">
        <w:t xml:space="preserve">The </w:t>
      </w:r>
      <w:r w:rsidR="19A14DE0" w:rsidRPr="2275FC80">
        <w:t xml:space="preserve">user </w:t>
      </w:r>
      <w:r w:rsidR="19A14DE0" w:rsidRPr="5AA718A0">
        <w:t>runs</w:t>
      </w:r>
      <w:r w:rsidR="19A14DE0" w:rsidRPr="2275FC80">
        <w:t xml:space="preserve"> an ML-</w:t>
      </w:r>
      <w:r w:rsidR="19A14DE0" w:rsidRPr="6910D0A3">
        <w:t xml:space="preserve">based </w:t>
      </w:r>
      <w:r w:rsidR="19A14DE0" w:rsidRPr="5AA718A0">
        <w:t>simulation</w:t>
      </w:r>
    </w:p>
    <w:p w14:paraId="113DF80E" w14:textId="01E6939B" w:rsidR="2189CB17" w:rsidRDefault="2189CB17" w:rsidP="083F506B">
      <w:r w:rsidRPr="083F506B">
        <w:rPr>
          <w:b/>
          <w:bCs/>
        </w:rPr>
        <w:t>Actors:</w:t>
      </w:r>
      <w:r w:rsidRPr="083F506B">
        <w:t xml:space="preserve"> </w:t>
      </w:r>
      <w:r w:rsidR="00584DA6">
        <w:t xml:space="preserve">UAS Analyst, Gazebo, </w:t>
      </w:r>
      <w:proofErr w:type="spellStart"/>
      <w:r w:rsidR="006F73AF">
        <w:t>ArduPilot</w:t>
      </w:r>
      <w:proofErr w:type="spellEnd"/>
      <w:r w:rsidR="00584DA6">
        <w:t xml:space="preserve">, </w:t>
      </w:r>
      <w:proofErr w:type="spellStart"/>
      <w:r w:rsidR="00584DA6">
        <w:t>JuliaSim</w:t>
      </w:r>
      <w:proofErr w:type="spellEnd"/>
    </w:p>
    <w:p w14:paraId="79B9E329" w14:textId="543D14F4" w:rsidR="2189CB17" w:rsidRDefault="2189CB17" w:rsidP="083F506B">
      <w:r w:rsidRPr="083F506B">
        <w:rPr>
          <w:b/>
          <w:bCs/>
        </w:rPr>
        <w:t>Precondition:</w:t>
      </w:r>
      <w:r w:rsidRPr="083F506B">
        <w:t xml:space="preserve"> The system has been launched successfully. </w:t>
      </w:r>
    </w:p>
    <w:p w14:paraId="3D9C2703" w14:textId="003E6646" w:rsidR="2189CB17" w:rsidRDefault="2189CB17" w:rsidP="083F506B">
      <w:r w:rsidRPr="30DDE240">
        <w:rPr>
          <w:b/>
          <w:bCs/>
        </w:rPr>
        <w:t>Trigger Condition:</w:t>
      </w:r>
      <w:r>
        <w:t xml:space="preserve"> The user chooses to </w:t>
      </w:r>
      <w:r w:rsidR="72E4ADA3">
        <w:t>run an ML-based simulation</w:t>
      </w:r>
    </w:p>
    <w:p w14:paraId="45CCFECC" w14:textId="32B6B413" w:rsidR="2189CB17" w:rsidRDefault="2189CB17" w:rsidP="083F506B">
      <w:pPr>
        <w:rPr>
          <w:b/>
          <w:bCs/>
        </w:rPr>
      </w:pPr>
      <w:r w:rsidRPr="083F506B">
        <w:rPr>
          <w:b/>
          <w:bCs/>
        </w:rPr>
        <w:t>Steps:</w:t>
      </w:r>
    </w:p>
    <w:p w14:paraId="5E04601F" w14:textId="7901976F" w:rsidR="008939AF" w:rsidRDefault="074ECC70" w:rsidP="30DDE240">
      <w:pPr>
        <w:pStyle w:val="ListParagraph"/>
        <w:numPr>
          <w:ilvl w:val="0"/>
          <w:numId w:val="2"/>
        </w:numPr>
      </w:pPr>
      <w:r>
        <w:t>The user selects a simulation</w:t>
      </w:r>
    </w:p>
    <w:p w14:paraId="4DF8DF2F" w14:textId="67BB1542" w:rsidR="074ECC70" w:rsidRDefault="074ECC70" w:rsidP="30DDE240">
      <w:pPr>
        <w:pStyle w:val="ListParagraph"/>
        <w:numPr>
          <w:ilvl w:val="0"/>
          <w:numId w:val="2"/>
        </w:numPr>
      </w:pPr>
      <w:r>
        <w:t xml:space="preserve">The system loads an ML-based simulation into </w:t>
      </w:r>
      <w:proofErr w:type="spellStart"/>
      <w:r>
        <w:t>ArduPilot</w:t>
      </w:r>
      <w:proofErr w:type="spellEnd"/>
      <w:r>
        <w:t xml:space="preserve">, Gazebo, and </w:t>
      </w:r>
      <w:proofErr w:type="spellStart"/>
      <w:r>
        <w:t>JuliaSim</w:t>
      </w:r>
      <w:proofErr w:type="spellEnd"/>
    </w:p>
    <w:p w14:paraId="457C45DC" w14:textId="16FB4652" w:rsidR="074ECC70" w:rsidRDefault="074ECC70" w:rsidP="30DDE240">
      <w:pPr>
        <w:pStyle w:val="ListParagraph"/>
        <w:numPr>
          <w:ilvl w:val="0"/>
          <w:numId w:val="2"/>
        </w:numPr>
      </w:pPr>
      <w:r>
        <w:t>Gazebo displays the 3D high-fidelity simulation to the user</w:t>
      </w:r>
    </w:p>
    <w:p w14:paraId="3A501185" w14:textId="7130517C" w:rsidR="074ECC70" w:rsidRDefault="074ECC70" w:rsidP="30DDE240">
      <w:pPr>
        <w:pStyle w:val="ListParagraph"/>
        <w:numPr>
          <w:ilvl w:val="0"/>
          <w:numId w:val="2"/>
        </w:numPr>
      </w:pPr>
      <w:proofErr w:type="spellStart"/>
      <w:r>
        <w:t>JuliaSim</w:t>
      </w:r>
      <w:proofErr w:type="spellEnd"/>
      <w:r>
        <w:t xml:space="preserve"> displays the low-fidelity simulation to the user</w:t>
      </w:r>
    </w:p>
    <w:p w14:paraId="4A588F55" w14:textId="73FC88E5" w:rsidR="074ECC70" w:rsidRDefault="074ECC70" w:rsidP="30DDE240">
      <w:pPr>
        <w:pStyle w:val="ListParagraph"/>
        <w:numPr>
          <w:ilvl w:val="0"/>
          <w:numId w:val="2"/>
        </w:numPr>
      </w:pPr>
      <w:r>
        <w:t>End of use case</w:t>
      </w:r>
    </w:p>
    <w:p w14:paraId="5F87A12D" w14:textId="69C63651" w:rsidR="083F506B" w:rsidRDefault="083F506B" w:rsidP="083F506B">
      <w:pPr>
        <w:rPr>
          <w:b/>
          <w:bCs/>
        </w:rPr>
      </w:pPr>
    </w:p>
    <w:p w14:paraId="07A5F561" w14:textId="04489EA1" w:rsidR="2189CB17" w:rsidRDefault="2189CB17" w:rsidP="60DB6570">
      <w:pPr>
        <w:rPr>
          <w:b/>
          <w:bCs/>
          <w:u w:val="single"/>
        </w:rPr>
      </w:pPr>
      <w:r w:rsidRPr="67CF5A8B">
        <w:rPr>
          <w:b/>
          <w:bCs/>
          <w:u w:val="single"/>
        </w:rPr>
        <w:t xml:space="preserve">Scenario </w:t>
      </w:r>
      <w:r w:rsidRPr="4F107C80">
        <w:rPr>
          <w:b/>
          <w:bCs/>
          <w:u w:val="single"/>
        </w:rPr>
        <w:t>4</w:t>
      </w:r>
      <w:r w:rsidRPr="67CF5A8B">
        <w:rPr>
          <w:b/>
          <w:bCs/>
          <w:u w:val="single"/>
        </w:rPr>
        <w:t>: Retrieve Simulation Logs</w:t>
      </w:r>
    </w:p>
    <w:p w14:paraId="4D1080DC" w14:textId="376D3E47" w:rsidR="2189CB17" w:rsidRDefault="2189CB17" w:rsidP="60DB6570">
      <w:r w:rsidRPr="60DB6570">
        <w:rPr>
          <w:b/>
          <w:bCs/>
        </w:rPr>
        <w:t>Description:</w:t>
      </w:r>
      <w:r w:rsidRPr="60DB6570">
        <w:t xml:space="preserve"> The user </w:t>
      </w:r>
      <w:r w:rsidR="1CD5F594" w:rsidRPr="7EA833F7">
        <w:t xml:space="preserve">views </w:t>
      </w:r>
      <w:r w:rsidR="1CD5F594" w:rsidRPr="7FD4DD72">
        <w:t xml:space="preserve">log history of a </w:t>
      </w:r>
      <w:r w:rsidR="1CD5F594" w:rsidRPr="16518C10">
        <w:t>simulation</w:t>
      </w:r>
    </w:p>
    <w:p w14:paraId="0331CB36" w14:textId="505A731E" w:rsidR="2189CB17" w:rsidRDefault="2189CB17" w:rsidP="60DB6570">
      <w:r w:rsidRPr="60DB6570">
        <w:rPr>
          <w:b/>
          <w:bCs/>
        </w:rPr>
        <w:t>Actors:</w:t>
      </w:r>
      <w:r w:rsidRPr="60DB6570">
        <w:t xml:space="preserve"> </w:t>
      </w:r>
      <w:r w:rsidR="00584DA6">
        <w:t xml:space="preserve">UAS Analyst, Gazebo, </w:t>
      </w:r>
      <w:proofErr w:type="spellStart"/>
      <w:r w:rsidR="006F73AF">
        <w:t>ArduPilot</w:t>
      </w:r>
      <w:proofErr w:type="spellEnd"/>
      <w:r w:rsidR="00584DA6">
        <w:t xml:space="preserve">, </w:t>
      </w:r>
      <w:proofErr w:type="spellStart"/>
      <w:r w:rsidR="00584DA6">
        <w:t>JuliaSim</w:t>
      </w:r>
      <w:proofErr w:type="spellEnd"/>
    </w:p>
    <w:p w14:paraId="647D8233" w14:textId="543D14F4" w:rsidR="2189CB17" w:rsidRDefault="2189CB17" w:rsidP="60DB6570">
      <w:r w:rsidRPr="60DB6570">
        <w:rPr>
          <w:b/>
          <w:bCs/>
        </w:rPr>
        <w:t>Precondition:</w:t>
      </w:r>
      <w:r w:rsidRPr="60DB6570">
        <w:t xml:space="preserve"> The system has been launched successfully. </w:t>
      </w:r>
    </w:p>
    <w:p w14:paraId="63950CFE" w14:textId="2A9116D6" w:rsidR="2189CB17" w:rsidRDefault="2189CB17" w:rsidP="16518C10">
      <w:r w:rsidRPr="16518C10">
        <w:rPr>
          <w:b/>
          <w:bCs/>
        </w:rPr>
        <w:t>Trigger Condition:</w:t>
      </w:r>
      <w:r w:rsidRPr="16518C10">
        <w:t xml:space="preserve"> The user chooses to </w:t>
      </w:r>
      <w:r w:rsidR="393DD838" w:rsidRPr="7F763D25">
        <w:t>view a simulation’s logs</w:t>
      </w:r>
    </w:p>
    <w:p w14:paraId="278FC868" w14:textId="6C1E29AD" w:rsidR="2189CB17" w:rsidRDefault="2189CB17" w:rsidP="60DB6570">
      <w:pPr>
        <w:rPr>
          <w:b/>
          <w:bCs/>
        </w:rPr>
      </w:pPr>
      <w:r w:rsidRPr="60DB6570">
        <w:rPr>
          <w:b/>
          <w:bCs/>
        </w:rPr>
        <w:t>Steps:</w:t>
      </w:r>
    </w:p>
    <w:p w14:paraId="53998D80" w14:textId="2C4A1862" w:rsidR="7F763D25" w:rsidRDefault="6F601396" w:rsidP="003106ED">
      <w:pPr>
        <w:pStyle w:val="ListParagraph"/>
        <w:numPr>
          <w:ilvl w:val="0"/>
          <w:numId w:val="13"/>
        </w:numPr>
      </w:pPr>
      <w:r w:rsidRPr="53CFCFC5">
        <w:t>The user selects a simulation</w:t>
      </w:r>
    </w:p>
    <w:p w14:paraId="49B22BBF" w14:textId="12EAA540" w:rsidR="2CCFF9EB" w:rsidRDefault="6F601396" w:rsidP="003106ED">
      <w:pPr>
        <w:pStyle w:val="ListParagraph"/>
        <w:numPr>
          <w:ilvl w:val="0"/>
          <w:numId w:val="13"/>
        </w:numPr>
      </w:pPr>
      <w:r w:rsidRPr="3C0138B0">
        <w:t xml:space="preserve">The user selects the View </w:t>
      </w:r>
      <w:r w:rsidRPr="15E801F0">
        <w:t xml:space="preserve">Logs </w:t>
      </w:r>
      <w:r w:rsidRPr="4D7B5F06">
        <w:t>button</w:t>
      </w:r>
      <w:r w:rsidR="00547015">
        <w:t xml:space="preserve"> </w:t>
      </w:r>
    </w:p>
    <w:p w14:paraId="73498D81" w14:textId="2F0E4AA6" w:rsidR="4D7B5F06" w:rsidRDefault="6F601396" w:rsidP="003106ED">
      <w:pPr>
        <w:pStyle w:val="ListParagraph"/>
        <w:numPr>
          <w:ilvl w:val="0"/>
          <w:numId w:val="13"/>
        </w:numPr>
      </w:pPr>
      <w:r w:rsidRPr="1D65E47A">
        <w:t xml:space="preserve">The logs of past simulation runs are </w:t>
      </w:r>
      <w:r w:rsidRPr="39E22BD5">
        <w:t xml:space="preserve">displayed to </w:t>
      </w:r>
      <w:r w:rsidRPr="60797D63">
        <w:t>the user</w:t>
      </w:r>
      <w:r w:rsidR="00C04D96">
        <w:t xml:space="preserve"> </w:t>
      </w:r>
      <w:r w:rsidR="00C04D96">
        <w:t>(ALT 1)</w:t>
      </w:r>
    </w:p>
    <w:p w14:paraId="2918DA79" w14:textId="169184A5" w:rsidR="00A9189E" w:rsidRDefault="00A9189E" w:rsidP="003106ED">
      <w:pPr>
        <w:pStyle w:val="ListParagraph"/>
        <w:numPr>
          <w:ilvl w:val="0"/>
          <w:numId w:val="13"/>
        </w:numPr>
      </w:pPr>
      <w:r>
        <w:t>End of use case</w:t>
      </w:r>
    </w:p>
    <w:p w14:paraId="079DD9C4" w14:textId="77777777" w:rsidR="0031070A" w:rsidRDefault="6F601396" w:rsidP="0031070A">
      <w:r w:rsidRPr="176BD9B8">
        <w:t xml:space="preserve">(ALT 1: No logs are </w:t>
      </w:r>
      <w:r w:rsidRPr="790D0208">
        <w:t>available)</w:t>
      </w:r>
    </w:p>
    <w:p w14:paraId="7111119A" w14:textId="77777777" w:rsidR="00C04D96" w:rsidRDefault="6F601396" w:rsidP="00BC7932">
      <w:pPr>
        <w:pStyle w:val="ListParagraph"/>
        <w:numPr>
          <w:ilvl w:val="1"/>
          <w:numId w:val="19"/>
        </w:numPr>
        <w:ind w:left="1440"/>
      </w:pPr>
      <w:r w:rsidRPr="1D47EB90">
        <w:t xml:space="preserve">A message indicating that no logs </w:t>
      </w:r>
      <w:r w:rsidRPr="7DF8E99F">
        <w:t xml:space="preserve">are available is displayed to the </w:t>
      </w:r>
      <w:r w:rsidRPr="48533D7A">
        <w:t>use</w:t>
      </w:r>
      <w:r w:rsidR="00A9189E">
        <w:t>r</w:t>
      </w:r>
    </w:p>
    <w:p w14:paraId="40DA4DE3" w14:textId="38230E7F" w:rsidR="00C04D96" w:rsidRDefault="00A9189E" w:rsidP="00BC7932">
      <w:pPr>
        <w:pStyle w:val="ListParagraph"/>
        <w:numPr>
          <w:ilvl w:val="1"/>
          <w:numId w:val="19"/>
        </w:numPr>
        <w:ind w:left="1440"/>
      </w:pPr>
      <w:r>
        <w:t xml:space="preserve">Use case continues at Step </w:t>
      </w:r>
      <w:r>
        <w:t>4</w:t>
      </w:r>
    </w:p>
    <w:p w14:paraId="28296014" w14:textId="7287F17B" w:rsidR="00F777DB" w:rsidRDefault="00F777DB" w:rsidP="00CE3839">
      <w:pPr>
        <w:pStyle w:val="Heading2"/>
      </w:pPr>
      <w:bookmarkStart w:id="28" w:name="_Toc183546820"/>
      <w:r>
        <w:t>General Constraints</w:t>
      </w:r>
      <w:bookmarkEnd w:id="28"/>
    </w:p>
    <w:p w14:paraId="52B2E4E9" w14:textId="2C454C6A" w:rsidR="325DE66F" w:rsidRDefault="325DE66F" w:rsidP="30DDE240">
      <w:pPr>
        <w:spacing w:line="257" w:lineRule="auto"/>
      </w:pPr>
      <w:r w:rsidRPr="30DDE240">
        <w:rPr>
          <w:rFonts w:eastAsia="Arial"/>
        </w:rPr>
        <w:t>Several key constraints will affect the project's progress.</w:t>
      </w:r>
    </w:p>
    <w:p w14:paraId="6A570A1C" w14:textId="633951BB" w:rsidR="325DE66F" w:rsidRDefault="325DE66F" w:rsidP="30DDE240">
      <w:pPr>
        <w:spacing w:line="257" w:lineRule="auto"/>
      </w:pPr>
      <w:r w:rsidRPr="30DDE240">
        <w:rPr>
          <w:rFonts w:eastAsia="Arial"/>
        </w:rPr>
        <w:t>1. System Accessibility: The system will be available in field applications and will be created as open-source software.</w:t>
      </w:r>
      <w:r>
        <w:br/>
      </w:r>
      <w:r w:rsidRPr="30DDE240">
        <w:rPr>
          <w:rFonts w:eastAsia="Arial"/>
        </w:rPr>
        <w:t xml:space="preserve"> </w:t>
      </w:r>
      <w:r>
        <w:br/>
      </w:r>
      <w:r w:rsidRPr="30DDE240">
        <w:rPr>
          <w:rFonts w:eastAsia="Arial"/>
        </w:rPr>
        <w:t xml:space="preserve">3. Framework and Middleware Compatibility: </w:t>
      </w:r>
    </w:p>
    <w:p w14:paraId="183612E9" w14:textId="33D9955A" w:rsidR="325DE66F" w:rsidRDefault="325DE66F" w:rsidP="30DDE240">
      <w:pPr>
        <w:pStyle w:val="ListParagraph"/>
        <w:numPr>
          <w:ilvl w:val="0"/>
          <w:numId w:val="4"/>
        </w:numPr>
        <w:spacing w:line="257" w:lineRule="auto"/>
      </w:pPr>
      <w:r w:rsidRPr="30DDE240">
        <w:rPr>
          <w:rFonts w:eastAsia="Arial"/>
        </w:rPr>
        <w:t xml:space="preserve">Since the Gazebo version "Harmonic" preserves compatibility with both Ubuntu 22.04 and a Long-Term Support (LTS) version of ROS2 (Humble), it must be used as the simulation environment. </w:t>
      </w:r>
    </w:p>
    <w:p w14:paraId="7B2388F9" w14:textId="57A291CA" w:rsidR="325DE66F" w:rsidRDefault="325DE66F" w:rsidP="30DDE240">
      <w:pPr>
        <w:pStyle w:val="ListParagraph"/>
        <w:numPr>
          <w:ilvl w:val="0"/>
          <w:numId w:val="4"/>
        </w:numPr>
        <w:spacing w:line="257" w:lineRule="auto"/>
      </w:pPr>
      <w:r w:rsidRPr="30DDE240">
        <w:rPr>
          <w:rFonts w:eastAsia="Arial"/>
        </w:rPr>
        <w:t xml:space="preserve">ROS2 version "Humble" is the only ROS version that works with Ubuntu 22.04 and Gazebo Harmonic, so it </w:t>
      </w:r>
      <w:r w:rsidR="24EA00EA" w:rsidRPr="30DDE240">
        <w:rPr>
          <w:rFonts w:eastAsia="Arial"/>
        </w:rPr>
        <w:t xml:space="preserve">must </w:t>
      </w:r>
      <w:r w:rsidRPr="30DDE240">
        <w:rPr>
          <w:rFonts w:eastAsia="Arial"/>
        </w:rPr>
        <w:t>be the designated middleware.</w:t>
      </w:r>
    </w:p>
    <w:p w14:paraId="31319041" w14:textId="1CE93E24" w:rsidR="325DE66F" w:rsidRDefault="325DE66F" w:rsidP="30DDE240">
      <w:pPr>
        <w:spacing w:line="257" w:lineRule="auto"/>
      </w:pPr>
      <w:r w:rsidRPr="30DDE240">
        <w:rPr>
          <w:rFonts w:eastAsia="Arial"/>
        </w:rPr>
        <w:t xml:space="preserve">4. Programming Languages: </w:t>
      </w:r>
    </w:p>
    <w:p w14:paraId="374CB726" w14:textId="219A70A4" w:rsidR="325DE66F" w:rsidRDefault="325DE66F" w:rsidP="30DDE240">
      <w:pPr>
        <w:pStyle w:val="ListParagraph"/>
        <w:numPr>
          <w:ilvl w:val="0"/>
          <w:numId w:val="3"/>
        </w:numPr>
        <w:spacing w:line="257" w:lineRule="auto"/>
        <w:rPr>
          <w:rFonts w:eastAsia="Arial"/>
        </w:rPr>
      </w:pPr>
      <w:r w:rsidRPr="30DDE240">
        <w:rPr>
          <w:rFonts w:eastAsia="Arial"/>
        </w:rPr>
        <w:t xml:space="preserve">The low-fidelity simulation is made with the Julia programming language. </w:t>
      </w:r>
    </w:p>
    <w:p w14:paraId="640328AB" w14:textId="15D22F6C" w:rsidR="325DE66F" w:rsidRDefault="325DE66F" w:rsidP="30DDE240">
      <w:pPr>
        <w:spacing w:line="257" w:lineRule="auto"/>
      </w:pPr>
      <w:r w:rsidRPr="30DDE240">
        <w:rPr>
          <w:rFonts w:eastAsia="Arial"/>
        </w:rPr>
        <w:t xml:space="preserve">5. Additional Software Requirements: The use of </w:t>
      </w:r>
      <w:proofErr w:type="spellStart"/>
      <w:r w:rsidRPr="30DDE240">
        <w:rPr>
          <w:rFonts w:eastAsia="Arial"/>
        </w:rPr>
        <w:t>ArduPilot</w:t>
      </w:r>
      <w:proofErr w:type="spellEnd"/>
      <w:r w:rsidRPr="30DDE240">
        <w:rPr>
          <w:rFonts w:eastAsia="Arial"/>
        </w:rPr>
        <w:t xml:space="preserve"> and Software in the Loop (SITL) simulation is mandatory, aligning with the project’s open-source and field-accessibility goals.</w:t>
      </w:r>
    </w:p>
    <w:p w14:paraId="6910ED18" w14:textId="4C443BEC" w:rsidR="325DE66F" w:rsidRDefault="325DE66F" w:rsidP="30DDE240">
      <w:pPr>
        <w:spacing w:line="257" w:lineRule="auto"/>
      </w:pPr>
      <w:r w:rsidRPr="30DDE240">
        <w:rPr>
          <w:rFonts w:eastAsia="Arial"/>
        </w:rPr>
        <w:t>6. Budget: The project will also be constrained to a currently unspecified budget.</w:t>
      </w:r>
    </w:p>
    <w:p w14:paraId="67643A56" w14:textId="756785A2" w:rsidR="30DDE240" w:rsidRDefault="30DDE240" w:rsidP="30DDE240"/>
    <w:p w14:paraId="44406C1D" w14:textId="7F92777B" w:rsidR="00F777DB" w:rsidRDefault="00F777DB" w:rsidP="00CE3839">
      <w:pPr>
        <w:pStyle w:val="Heading2"/>
      </w:pPr>
      <w:bookmarkStart w:id="29" w:name="_Toc183546821"/>
      <w:r>
        <w:t>Operating Environment</w:t>
      </w:r>
      <w:bookmarkEnd w:id="29"/>
    </w:p>
    <w:p w14:paraId="78D6E6ED" w14:textId="3D7ED445" w:rsidR="7ED81A03" w:rsidRDefault="7ED81A03" w:rsidP="252DB6F5">
      <w:r>
        <w:t>The system operates on a computer running the Ubuntu 22.04 operating system</w:t>
      </w:r>
      <w:r w:rsidR="348EF4D8">
        <w:t xml:space="preserve">. </w:t>
      </w:r>
      <w:r w:rsidR="287A9022">
        <w:t>The Ubuntu 2</w:t>
      </w:r>
      <w:r w:rsidR="227553BF">
        <w:t>2</w:t>
      </w:r>
      <w:r w:rsidR="287A9022">
        <w:t xml:space="preserve">.04 operating system may be loaded with or without a hypervisor. </w:t>
      </w:r>
      <w:r w:rsidR="348EF4D8">
        <w:t>The computer should have at least 16 Gigabytes of RAM and 50 Gigabytes of storage availabl</w:t>
      </w:r>
      <w:r w:rsidR="2848B4B9">
        <w:t>e.</w:t>
      </w:r>
      <w:r w:rsidR="707D193F">
        <w:t xml:space="preserve"> </w:t>
      </w:r>
      <w:r w:rsidR="3AE684AD">
        <w:t xml:space="preserve">To use the models, Gazebo Harmonic, ROS </w:t>
      </w:r>
      <w:r w:rsidR="52EC8E9C">
        <w:t>Humble</w:t>
      </w:r>
      <w:r w:rsidR="3AE684AD">
        <w:t xml:space="preserve">, and </w:t>
      </w:r>
      <w:proofErr w:type="spellStart"/>
      <w:r w:rsidR="3AE684AD">
        <w:t>ArduPilot</w:t>
      </w:r>
      <w:proofErr w:type="spellEnd"/>
      <w:r w:rsidR="3AE684AD">
        <w:t xml:space="preserve"> need to be installed on the computer. </w:t>
      </w:r>
      <w:r w:rsidR="1AF685B3">
        <w:t>The computer’s processor should be supported by the forementioned software, and an x86_64 architecture is recommended. The o</w:t>
      </w:r>
      <w:r w:rsidR="086C8266">
        <w:t xml:space="preserve">nly </w:t>
      </w:r>
      <w:r w:rsidR="7A0C3AE2">
        <w:t xml:space="preserve">physical </w:t>
      </w:r>
      <w:r w:rsidR="78E232F2">
        <w:t>environmental</w:t>
      </w:r>
      <w:r w:rsidR="7A0C3AE2">
        <w:t xml:space="preserve"> constraints are that the computer should be able to operate safely in the environment (</w:t>
      </w:r>
      <w:r w:rsidR="00540B0F">
        <w:t>e.g.,</w:t>
      </w:r>
      <w:r w:rsidR="7A0C3AE2">
        <w:t xml:space="preserve"> not submerged in water or subjected to extreme temperatures). </w:t>
      </w:r>
    </w:p>
    <w:p w14:paraId="6C40CC2C" w14:textId="4C5374F5" w:rsidR="07F19F1A" w:rsidRPr="00403073" w:rsidRDefault="00F777DB" w:rsidP="07F19F1A">
      <w:pPr>
        <w:pStyle w:val="Heading2"/>
      </w:pPr>
      <w:bookmarkStart w:id="30" w:name="_Toc183546822"/>
      <w:r>
        <w:t>User Documentation</w:t>
      </w:r>
      <w:bookmarkEnd w:id="30"/>
    </w:p>
    <w:p w14:paraId="27D348F5" w14:textId="29EDDA42" w:rsidR="05F5F52A" w:rsidRDefault="05F5F52A" w:rsidP="429AC181">
      <w:r w:rsidRPr="570CC942">
        <w:t xml:space="preserve">The documentation </w:t>
      </w:r>
      <w:r w:rsidRPr="10A84558">
        <w:t>includes</w:t>
      </w:r>
      <w:r w:rsidRPr="429AC181">
        <w:t>:</w:t>
      </w:r>
    </w:p>
    <w:p w14:paraId="71C9B169" w14:textId="2252F008" w:rsidR="07F19F1A" w:rsidRDefault="04F4238C" w:rsidP="003106ED">
      <w:pPr>
        <w:pStyle w:val="ListParagraph"/>
        <w:numPr>
          <w:ilvl w:val="0"/>
          <w:numId w:val="9"/>
        </w:numPr>
      </w:pPr>
      <w:r>
        <w:t>A</w:t>
      </w:r>
      <w:r w:rsidR="05F5F52A">
        <w:t xml:space="preserve"> guide on </w:t>
      </w:r>
      <w:r w:rsidR="41F728F0">
        <w:t>manually installing and setting up the software dependencies</w:t>
      </w:r>
    </w:p>
    <w:p w14:paraId="66CCF65C" w14:textId="09273C52" w:rsidR="45D6AE26" w:rsidRDefault="41F728F0" w:rsidP="003106ED">
      <w:pPr>
        <w:pStyle w:val="ListParagraph"/>
        <w:numPr>
          <w:ilvl w:val="0"/>
          <w:numId w:val="9"/>
        </w:numPr>
      </w:pPr>
      <w:r>
        <w:t>A script to automatically install the software dependencies</w:t>
      </w:r>
    </w:p>
    <w:p w14:paraId="506B3F21" w14:textId="70BAFA1C" w:rsidR="5EC16C0C" w:rsidRDefault="4B3A01B5" w:rsidP="003106ED">
      <w:pPr>
        <w:pStyle w:val="ListParagraph"/>
        <w:numPr>
          <w:ilvl w:val="0"/>
          <w:numId w:val="9"/>
        </w:numPr>
      </w:pPr>
      <w:r>
        <w:t>A description of the system’s components and their functions</w:t>
      </w:r>
    </w:p>
    <w:p w14:paraId="6B71608D" w14:textId="71CB6175" w:rsidR="00F777DB" w:rsidRPr="00F777DB" w:rsidRDefault="00F777DB" w:rsidP="00CE3839">
      <w:pPr>
        <w:pStyle w:val="Heading2"/>
      </w:pPr>
      <w:bookmarkStart w:id="31" w:name="_Toc183546823"/>
      <w:r>
        <w:t>Assumptions and Dependencies</w:t>
      </w:r>
      <w:bookmarkEnd w:id="31"/>
    </w:p>
    <w:p w14:paraId="74EEAD57" w14:textId="24702075" w:rsidR="00C4183D" w:rsidRPr="00F51424" w:rsidRDefault="447F0476" w:rsidP="1A91B82F">
      <w:pPr>
        <w:ind w:left="432"/>
      </w:pPr>
      <w:r>
        <w:t>The development team has made the following assumptions:</w:t>
      </w:r>
    </w:p>
    <w:p w14:paraId="493BFF18" w14:textId="6CA6E3D1" w:rsidR="6D8B795B" w:rsidRDefault="447F0476" w:rsidP="003106ED">
      <w:pPr>
        <w:pStyle w:val="ListParagraph"/>
        <w:numPr>
          <w:ilvl w:val="0"/>
          <w:numId w:val="10"/>
        </w:numPr>
      </w:pPr>
      <w:r>
        <w:t>The source code will be provided to the user</w:t>
      </w:r>
    </w:p>
    <w:p w14:paraId="51195E9E" w14:textId="1F024C34" w:rsidR="718D791E" w:rsidRDefault="447F0476" w:rsidP="003106ED">
      <w:pPr>
        <w:pStyle w:val="ListParagraph"/>
        <w:numPr>
          <w:ilvl w:val="0"/>
          <w:numId w:val="10"/>
        </w:numPr>
      </w:pPr>
      <w:r>
        <w:t>The software dependencies will be available for the user to download and install</w:t>
      </w:r>
    </w:p>
    <w:p w14:paraId="3D25F595" w14:textId="13D355B0" w:rsidR="007C3FC5" w:rsidRDefault="007C3FC5" w:rsidP="003106ED">
      <w:pPr>
        <w:pStyle w:val="ListParagraph"/>
        <w:numPr>
          <w:ilvl w:val="0"/>
          <w:numId w:val="10"/>
        </w:numPr>
      </w:pPr>
      <w:r>
        <w:t>The project dependencies will remain open source</w:t>
      </w:r>
    </w:p>
    <w:p w14:paraId="55D3A85E" w14:textId="4B705AF2" w:rsidR="00C4183D" w:rsidRPr="00F51424" w:rsidRDefault="006C1963" w:rsidP="45DDBE4D">
      <w:pPr>
        <w:ind w:left="432"/>
        <w:rPr>
          <w:i/>
          <w:iCs/>
        </w:rPr>
      </w:pPr>
      <w:r>
        <w:br w:type="page"/>
      </w:r>
    </w:p>
    <w:p w14:paraId="48E16B17" w14:textId="6A3F00E6" w:rsidR="00E0797B" w:rsidRDefault="00D431EA" w:rsidP="00CE3839">
      <w:pPr>
        <w:pStyle w:val="Heading1"/>
      </w:pPr>
      <w:bookmarkStart w:id="32" w:name="_Toc183546824"/>
      <w:r>
        <w:t>External</w:t>
      </w:r>
      <w:r w:rsidR="00C4183D">
        <w:t xml:space="preserve"> Interface</w:t>
      </w:r>
      <w:r>
        <w:t xml:space="preserve"> Requirements</w:t>
      </w:r>
      <w:bookmarkEnd w:id="32"/>
    </w:p>
    <w:p w14:paraId="41569046" w14:textId="60B50DEC" w:rsidR="00866E77" w:rsidRDefault="00373614" w:rsidP="00CE3839">
      <w:pPr>
        <w:pStyle w:val="Heading2"/>
      </w:pPr>
      <w:bookmarkStart w:id="33" w:name="_Toc183546825"/>
      <w:r>
        <w:t>User Interfaces</w:t>
      </w:r>
      <w:bookmarkEnd w:id="33"/>
    </w:p>
    <w:p w14:paraId="22002BF5" w14:textId="36ADC670" w:rsidR="00F03DD7" w:rsidRDefault="00F03DD7" w:rsidP="00BC7932">
      <w:pPr>
        <w:pStyle w:val="ListParagraph"/>
        <w:numPr>
          <w:ilvl w:val="0"/>
          <w:numId w:val="20"/>
        </w:numPr>
      </w:pPr>
      <w:r>
        <w:t xml:space="preserve">The system shall </w:t>
      </w:r>
      <w:r w:rsidR="00B12E06">
        <w:t xml:space="preserve">display a </w:t>
      </w:r>
      <w:r w:rsidR="00240FAA">
        <w:t>user interface that</w:t>
      </w:r>
      <w:r w:rsidR="006B718D">
        <w:t xml:space="preserve"> </w:t>
      </w:r>
      <w:r w:rsidR="009856FE">
        <w:t>implements</w:t>
      </w:r>
      <w:r w:rsidR="000705D4">
        <w:t xml:space="preserve"> all</w:t>
      </w:r>
      <w:r w:rsidR="00292622">
        <w:t xml:space="preserve"> </w:t>
      </w:r>
      <w:r w:rsidR="009856FE">
        <w:t xml:space="preserve">features </w:t>
      </w:r>
      <w:r w:rsidR="005E3309">
        <w:t xml:space="preserve">demonstrated </w:t>
      </w:r>
      <w:r w:rsidR="005F0517">
        <w:t>within the open-source Figma prototype for this system.</w:t>
      </w:r>
    </w:p>
    <w:p w14:paraId="3AC634AD" w14:textId="473243B4" w:rsidR="00240FAA" w:rsidRDefault="00975901" w:rsidP="00240FAA">
      <w:pPr>
        <w:jc w:val="center"/>
        <w:rPr>
          <w:rStyle w:val="Hyperlink"/>
        </w:rPr>
      </w:pPr>
      <w:hyperlink r:id="rId24" w:history="1">
        <w:r w:rsidRPr="00B52110">
          <w:rPr>
            <w:rStyle w:val="Hyperlink"/>
          </w:rPr>
          <w:t>https://www.figma.com/design/3LFUXZGglFq9kiKeomucW9/VANTAGE?node-id=0-1&amp;node-type=canvas&amp;t=xTfRp2XFzhZyfPz2-0</w:t>
        </w:r>
      </w:hyperlink>
    </w:p>
    <w:p w14:paraId="32910D4F" w14:textId="1A2989F2" w:rsidR="00975901" w:rsidRDefault="009530F2" w:rsidP="008B51BE">
      <w:pPr>
        <w:spacing w:after="0"/>
        <w:jc w:val="center"/>
      </w:pPr>
      <w:r>
        <w:rPr>
          <w:noProof/>
        </w:rPr>
        <w:drawing>
          <wp:inline distT="0" distB="0" distL="0" distR="0" wp14:anchorId="435DBD3E" wp14:editId="14BD5AAB">
            <wp:extent cx="4633063" cy="2430379"/>
            <wp:effectExtent l="0" t="0" r="2540" b="0"/>
            <wp:docPr id="12502358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23581" name="Picture 3" descr="A screenshot of a computer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394" cy="2518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EFD4" w14:textId="20A83E6D" w:rsidR="009530F2" w:rsidRPr="0056120E" w:rsidRDefault="009530F2" w:rsidP="00240FAA">
      <w:pPr>
        <w:jc w:val="center"/>
        <w:rPr>
          <w:i/>
          <w:iCs/>
        </w:rPr>
      </w:pPr>
      <w:r w:rsidRPr="0056120E">
        <w:rPr>
          <w:i/>
          <w:iCs/>
        </w:rPr>
        <w:t xml:space="preserve">Figure 2. </w:t>
      </w:r>
      <w:r w:rsidR="00AF7221" w:rsidRPr="0056120E">
        <w:rPr>
          <w:i/>
          <w:iCs/>
        </w:rPr>
        <w:t xml:space="preserve">Home display – </w:t>
      </w:r>
      <w:r w:rsidRPr="0056120E">
        <w:rPr>
          <w:i/>
          <w:iCs/>
        </w:rPr>
        <w:t>Figma Prototype</w:t>
      </w:r>
    </w:p>
    <w:p w14:paraId="07D94B78" w14:textId="44418E62" w:rsidR="0007248F" w:rsidRDefault="0007248F" w:rsidP="00BC7932">
      <w:pPr>
        <w:pStyle w:val="ListParagraph"/>
        <w:numPr>
          <w:ilvl w:val="0"/>
          <w:numId w:val="20"/>
        </w:numPr>
      </w:pPr>
      <w:r>
        <w:t xml:space="preserve">The system shall provide a </w:t>
      </w:r>
      <w:r w:rsidR="008F6073">
        <w:t>p</w:t>
      </w:r>
      <w:r>
        <w:t xml:space="preserve">arameter </w:t>
      </w:r>
      <w:r w:rsidR="008F6073">
        <w:t>i</w:t>
      </w:r>
      <w:r>
        <w:t xml:space="preserve">nput </w:t>
      </w:r>
      <w:r w:rsidR="008F6073">
        <w:t>i</w:t>
      </w:r>
      <w:r>
        <w:t xml:space="preserve">nterface that allows </w:t>
      </w:r>
      <w:r w:rsidR="008F6073">
        <w:t xml:space="preserve">users </w:t>
      </w:r>
      <w:r>
        <w:t xml:space="preserve">to define </w:t>
      </w:r>
      <w:r w:rsidR="00BD7460">
        <w:t>the</w:t>
      </w:r>
      <w:r w:rsidR="008F6073">
        <w:t xml:space="preserve"> </w:t>
      </w:r>
      <w:r>
        <w:t xml:space="preserve">simulation parameters </w:t>
      </w:r>
      <w:r w:rsidR="00BD7460">
        <w:t>listed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1100DD" w:rsidRPr="001276E6" w14:paraId="4CEA3FF5" w14:textId="77777777" w:rsidTr="001100DD">
        <w:trPr>
          <w:jc w:val="center"/>
        </w:trPr>
        <w:tc>
          <w:tcPr>
            <w:tcW w:w="3116" w:type="dxa"/>
          </w:tcPr>
          <w:p w14:paraId="43DD9808" w14:textId="77777777" w:rsidR="001100DD" w:rsidRPr="001276E6" w:rsidRDefault="001100DD" w:rsidP="00A25D6A">
            <w:pPr>
              <w:rPr>
                <w:b/>
                <w:bCs/>
              </w:rPr>
            </w:pPr>
            <w:r>
              <w:rPr>
                <w:b/>
                <w:bCs/>
              </w:rPr>
              <w:t>Parameter Name</w:t>
            </w:r>
          </w:p>
        </w:tc>
        <w:tc>
          <w:tcPr>
            <w:tcW w:w="3117" w:type="dxa"/>
          </w:tcPr>
          <w:p w14:paraId="271E3529" w14:textId="77777777" w:rsidR="001100DD" w:rsidRPr="001276E6" w:rsidRDefault="001100DD" w:rsidP="00A25D6A">
            <w:pPr>
              <w:rPr>
                <w:b/>
                <w:bCs/>
              </w:rPr>
            </w:pPr>
            <w:r>
              <w:rPr>
                <w:b/>
                <w:bCs/>
              </w:rPr>
              <w:t>Unit</w:t>
            </w:r>
          </w:p>
        </w:tc>
      </w:tr>
      <w:tr w:rsidR="001100DD" w14:paraId="3A644AE2" w14:textId="77777777" w:rsidTr="001100DD">
        <w:trPr>
          <w:jc w:val="center"/>
        </w:trPr>
        <w:tc>
          <w:tcPr>
            <w:tcW w:w="3116" w:type="dxa"/>
          </w:tcPr>
          <w:p w14:paraId="51A48094" w14:textId="77777777" w:rsidR="001100DD" w:rsidRDefault="001100DD" w:rsidP="00A25D6A">
            <w:r>
              <w:t>Drone &amp; Heli Speed</w:t>
            </w:r>
          </w:p>
        </w:tc>
        <w:tc>
          <w:tcPr>
            <w:tcW w:w="3117" w:type="dxa"/>
          </w:tcPr>
          <w:p w14:paraId="2EE5A128" w14:textId="77777777" w:rsidR="001100DD" w:rsidRDefault="001100DD" w:rsidP="00A25D6A">
            <w:r>
              <w:t>Miles per hour</w:t>
            </w:r>
          </w:p>
        </w:tc>
      </w:tr>
      <w:tr w:rsidR="001100DD" w14:paraId="60664211" w14:textId="77777777" w:rsidTr="001100DD">
        <w:trPr>
          <w:jc w:val="center"/>
        </w:trPr>
        <w:tc>
          <w:tcPr>
            <w:tcW w:w="3116" w:type="dxa"/>
          </w:tcPr>
          <w:p w14:paraId="3499814A" w14:textId="77777777" w:rsidR="001100DD" w:rsidRDefault="001100DD" w:rsidP="00A25D6A">
            <w:r>
              <w:t>Drone X &amp; Y position</w:t>
            </w:r>
          </w:p>
        </w:tc>
        <w:tc>
          <w:tcPr>
            <w:tcW w:w="3117" w:type="dxa"/>
          </w:tcPr>
          <w:p w14:paraId="0001CEC6" w14:textId="77777777" w:rsidR="001100DD" w:rsidRDefault="001100DD" w:rsidP="00A25D6A">
            <w:r>
              <w:t>Feet</w:t>
            </w:r>
          </w:p>
        </w:tc>
      </w:tr>
      <w:tr w:rsidR="001100DD" w14:paraId="261240FA" w14:textId="77777777" w:rsidTr="001100DD">
        <w:trPr>
          <w:jc w:val="center"/>
        </w:trPr>
        <w:tc>
          <w:tcPr>
            <w:tcW w:w="3116" w:type="dxa"/>
          </w:tcPr>
          <w:p w14:paraId="4E017299" w14:textId="77777777" w:rsidR="001100DD" w:rsidRDefault="001100DD" w:rsidP="00A25D6A">
            <w:r>
              <w:t>Drone Direction</w:t>
            </w:r>
          </w:p>
        </w:tc>
        <w:tc>
          <w:tcPr>
            <w:tcW w:w="3117" w:type="dxa"/>
          </w:tcPr>
          <w:p w14:paraId="289638EA" w14:textId="77777777" w:rsidR="001100DD" w:rsidRDefault="001100DD" w:rsidP="00A25D6A">
            <w:r>
              <w:t>Degrees</w:t>
            </w:r>
          </w:p>
        </w:tc>
      </w:tr>
      <w:tr w:rsidR="001100DD" w14:paraId="4B293CC5" w14:textId="77777777" w:rsidTr="001100DD">
        <w:trPr>
          <w:jc w:val="center"/>
        </w:trPr>
        <w:tc>
          <w:tcPr>
            <w:tcW w:w="3116" w:type="dxa"/>
          </w:tcPr>
          <w:p w14:paraId="255373BD" w14:textId="77777777" w:rsidR="001100DD" w:rsidRDefault="001100DD" w:rsidP="00A25D6A">
            <w:r>
              <w:t>Drone response distance</w:t>
            </w:r>
          </w:p>
        </w:tc>
        <w:tc>
          <w:tcPr>
            <w:tcW w:w="3117" w:type="dxa"/>
          </w:tcPr>
          <w:p w14:paraId="0D8BE6FD" w14:textId="77777777" w:rsidR="001100DD" w:rsidRDefault="001100DD" w:rsidP="00A25D6A">
            <w:r>
              <w:t xml:space="preserve">Feet </w:t>
            </w:r>
          </w:p>
        </w:tc>
      </w:tr>
      <w:tr w:rsidR="001100DD" w14:paraId="5BA21B93" w14:textId="77777777" w:rsidTr="001100DD">
        <w:trPr>
          <w:jc w:val="center"/>
        </w:trPr>
        <w:tc>
          <w:tcPr>
            <w:tcW w:w="3116" w:type="dxa"/>
          </w:tcPr>
          <w:p w14:paraId="080D28A3" w14:textId="77777777" w:rsidR="001100DD" w:rsidRDefault="001100DD" w:rsidP="00A25D6A">
            <w:r>
              <w:t>Turn rate &amp; angle</w:t>
            </w:r>
          </w:p>
        </w:tc>
        <w:tc>
          <w:tcPr>
            <w:tcW w:w="3117" w:type="dxa"/>
          </w:tcPr>
          <w:p w14:paraId="7BDCAB3C" w14:textId="77777777" w:rsidR="001100DD" w:rsidRDefault="001100DD" w:rsidP="00A25D6A">
            <w:r>
              <w:t>Degrees (per second)</w:t>
            </w:r>
          </w:p>
        </w:tc>
      </w:tr>
      <w:tr w:rsidR="001100DD" w14:paraId="6F55D8BF" w14:textId="77777777" w:rsidTr="001100DD">
        <w:trPr>
          <w:jc w:val="center"/>
        </w:trPr>
        <w:tc>
          <w:tcPr>
            <w:tcW w:w="3116" w:type="dxa"/>
          </w:tcPr>
          <w:p w14:paraId="7508BD20" w14:textId="77777777" w:rsidR="001100DD" w:rsidRDefault="001100DD" w:rsidP="00A25D6A">
            <w:r>
              <w:t>Ascent rate</w:t>
            </w:r>
          </w:p>
        </w:tc>
        <w:tc>
          <w:tcPr>
            <w:tcW w:w="3117" w:type="dxa"/>
          </w:tcPr>
          <w:p w14:paraId="6B4C75F3" w14:textId="77777777" w:rsidR="001100DD" w:rsidRDefault="001100DD" w:rsidP="00A25D6A">
            <w:r>
              <w:t>Feet per second</w:t>
            </w:r>
          </w:p>
        </w:tc>
      </w:tr>
      <w:tr w:rsidR="001100DD" w14:paraId="32F6E413" w14:textId="77777777" w:rsidTr="001100DD">
        <w:trPr>
          <w:jc w:val="center"/>
        </w:trPr>
        <w:tc>
          <w:tcPr>
            <w:tcW w:w="3116" w:type="dxa"/>
          </w:tcPr>
          <w:p w14:paraId="4B68FFC3" w14:textId="77777777" w:rsidR="001100DD" w:rsidRDefault="001100DD" w:rsidP="00A25D6A">
            <w:r>
              <w:t>Force Right turn</w:t>
            </w:r>
          </w:p>
        </w:tc>
        <w:tc>
          <w:tcPr>
            <w:tcW w:w="3117" w:type="dxa"/>
          </w:tcPr>
          <w:p w14:paraId="1628B6BB" w14:textId="77777777" w:rsidR="001100DD" w:rsidRDefault="001100DD" w:rsidP="00A25D6A">
            <w:r>
              <w:t>Boolean</w:t>
            </w:r>
          </w:p>
        </w:tc>
      </w:tr>
    </w:tbl>
    <w:p w14:paraId="6A9CE733" w14:textId="531622E9" w:rsidR="00F03DD7" w:rsidRPr="00F03DD7" w:rsidRDefault="001100DD" w:rsidP="008B51BE">
      <w:pPr>
        <w:spacing w:line="240" w:lineRule="auto"/>
        <w:jc w:val="center"/>
        <w:rPr>
          <w:i/>
          <w:iCs/>
        </w:rPr>
      </w:pPr>
      <w:r w:rsidRPr="065CAAD5">
        <w:rPr>
          <w:i/>
          <w:iCs/>
        </w:rPr>
        <w:t xml:space="preserve">Figure </w:t>
      </w:r>
      <w:r w:rsidR="00642758">
        <w:rPr>
          <w:i/>
          <w:iCs/>
        </w:rPr>
        <w:t>3</w:t>
      </w:r>
      <w:r w:rsidRPr="065CAAD5">
        <w:rPr>
          <w:i/>
          <w:iCs/>
        </w:rPr>
        <w:t xml:space="preserve">. </w:t>
      </w:r>
      <w:r>
        <w:rPr>
          <w:i/>
          <w:iCs/>
        </w:rPr>
        <w:t>Parameter list</w:t>
      </w:r>
    </w:p>
    <w:p w14:paraId="2E33E997" w14:textId="25649C97" w:rsidR="00175D83" w:rsidRDefault="0007248F" w:rsidP="00BC7932">
      <w:pPr>
        <w:pStyle w:val="ListParagraph"/>
        <w:numPr>
          <w:ilvl w:val="0"/>
          <w:numId w:val="20"/>
        </w:numPr>
      </w:pPr>
      <w:r>
        <w:t>The system shall display</w:t>
      </w:r>
      <w:r w:rsidR="00ED36C0">
        <w:t xml:space="preserve"> </w:t>
      </w:r>
      <w:r>
        <w:t>simulation</w:t>
      </w:r>
      <w:r w:rsidR="008E1E39">
        <w:t xml:space="preserve">s </w:t>
      </w:r>
      <w:r>
        <w:t xml:space="preserve">through </w:t>
      </w:r>
      <w:r w:rsidR="00C251DE">
        <w:t xml:space="preserve">Julia for </w:t>
      </w:r>
      <w:r w:rsidR="003A330E">
        <w:t xml:space="preserve">a graphical </w:t>
      </w:r>
      <w:r w:rsidR="00175D83">
        <w:t>representation</w:t>
      </w:r>
      <w:r w:rsidR="008E1E39">
        <w:t xml:space="preserve"> </w:t>
      </w:r>
      <w:r w:rsidR="00175D83">
        <w:t xml:space="preserve">and </w:t>
      </w:r>
      <w:r>
        <w:t>Gazebo for real-time 3D visualization</w:t>
      </w:r>
      <w:r w:rsidR="00175D83">
        <w:t xml:space="preserve">. </w:t>
      </w:r>
    </w:p>
    <w:p w14:paraId="678AB485" w14:textId="6FFD5E1C" w:rsidR="00175D83" w:rsidRDefault="00175D83" w:rsidP="005F68F4">
      <w:pPr>
        <w:ind w:left="360"/>
      </w:pPr>
    </w:p>
    <w:p w14:paraId="1A45D2F1" w14:textId="44D5B41C" w:rsidR="005F68F4" w:rsidRDefault="00882E5A" w:rsidP="00947597">
      <w:pPr>
        <w:spacing w:after="0"/>
        <w:ind w:left="360"/>
        <w:jc w:val="center"/>
      </w:pPr>
      <w:r w:rsidRPr="005F68F4">
        <w:drawing>
          <wp:inline distT="0" distB="0" distL="0" distR="0" wp14:anchorId="3E5B0746" wp14:editId="45D4B677">
            <wp:extent cx="2971800" cy="2239010"/>
            <wp:effectExtent l="0" t="0" r="0" b="0"/>
            <wp:docPr id="15" name="Picture 1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B4360A6-1533-3B49-EAF7-CFEFE89E07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AB4360A6-1533-3B49-EAF7-CFEFE89E07F8}"/>
                        </a:ext>
                      </a:extLst>
                    </pic:cNvPr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1552" cy="2261426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14:paraId="614A56B0" w14:textId="6B326A3A" w:rsidR="00313405" w:rsidRDefault="008B51BE" w:rsidP="00313405">
      <w:pPr>
        <w:ind w:left="360"/>
        <w:jc w:val="center"/>
      </w:pPr>
      <w:r w:rsidRPr="008B51BE">
        <w:rPr>
          <w:i/>
          <w:iCs/>
        </w:rPr>
        <w:t xml:space="preserve">Figure </w:t>
      </w:r>
      <w:r w:rsidR="00947597">
        <w:rPr>
          <w:i/>
          <w:iCs/>
        </w:rPr>
        <w:t>4</w:t>
      </w:r>
      <w:r w:rsidRPr="008B51BE">
        <w:rPr>
          <w:i/>
          <w:iCs/>
        </w:rPr>
        <w:t>. Julia Sim</w:t>
      </w:r>
      <w:r w:rsidR="00947597">
        <w:rPr>
          <w:i/>
          <w:iCs/>
        </w:rPr>
        <w:t>ulation running</w:t>
      </w:r>
    </w:p>
    <w:p w14:paraId="6960DAAD" w14:textId="55079B6B" w:rsidR="00313405" w:rsidRDefault="00313405" w:rsidP="00947597">
      <w:pPr>
        <w:spacing w:after="0"/>
        <w:ind w:left="360"/>
        <w:jc w:val="center"/>
      </w:pPr>
      <w:r w:rsidRPr="00313405">
        <w:drawing>
          <wp:inline distT="0" distB="0" distL="0" distR="0" wp14:anchorId="1FE22918" wp14:editId="2E2D58CF">
            <wp:extent cx="2971800" cy="2211705"/>
            <wp:effectExtent l="0" t="0" r="0" b="0"/>
            <wp:docPr id="11" name="Picture 10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4E5BE78-9F28-27AE-D09D-20C4F9580F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94E5BE78-9F28-27AE-D09D-20C4F9580F22}"/>
                        </a:ext>
                      </a:extLst>
                    </pic:cNvPr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" t="2131" r="57128" b="4983"/>
                    <a:stretch/>
                  </pic:blipFill>
                  <pic:spPr>
                    <a:xfrm>
                      <a:off x="0" y="0"/>
                      <a:ext cx="3015112" cy="2243939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inline>
        </w:drawing>
      </w:r>
    </w:p>
    <w:p w14:paraId="06DAC2C0" w14:textId="6714B29A" w:rsidR="00912A26" w:rsidRDefault="008B51BE" w:rsidP="003F623A">
      <w:pPr>
        <w:ind w:left="360"/>
        <w:jc w:val="center"/>
      </w:pPr>
      <w:r w:rsidRPr="008B51BE">
        <w:rPr>
          <w:i/>
          <w:iCs/>
        </w:rPr>
        <w:t xml:space="preserve">Figure </w:t>
      </w:r>
      <w:r w:rsidR="00947597">
        <w:rPr>
          <w:i/>
          <w:iCs/>
        </w:rPr>
        <w:t>5</w:t>
      </w:r>
      <w:r w:rsidRPr="008B51BE">
        <w:rPr>
          <w:i/>
          <w:iCs/>
        </w:rPr>
        <w:t>. Julia Sim + Controller</w:t>
      </w:r>
    </w:p>
    <w:p w14:paraId="6B4A8B10" w14:textId="563E4DEF" w:rsidR="00373614" w:rsidRDefault="00373614" w:rsidP="00CE3839">
      <w:pPr>
        <w:pStyle w:val="Heading2"/>
      </w:pPr>
      <w:bookmarkStart w:id="34" w:name="_Toc183546826"/>
      <w:r>
        <w:t>Software Interfaces</w:t>
      </w:r>
      <w:bookmarkEnd w:id="34"/>
    </w:p>
    <w:p w14:paraId="798E5E98" w14:textId="4B7D51A7" w:rsidR="52688F6B" w:rsidRDefault="00320114" w:rsidP="663455B2">
      <w:r>
        <w:t>Software</w:t>
      </w:r>
      <w:r w:rsidR="52688F6B">
        <w:t xml:space="preserve"> interfaces that </w:t>
      </w:r>
      <w:r w:rsidR="57E11DEF">
        <w:t xml:space="preserve">included in the </w:t>
      </w:r>
      <w:r w:rsidR="395C8C2D">
        <w:t>project</w:t>
      </w:r>
      <w:r w:rsidR="57E11DEF">
        <w:t xml:space="preserve"> are as follows:</w:t>
      </w:r>
    </w:p>
    <w:p w14:paraId="648C0A23" w14:textId="3C57F2CD" w:rsidR="00C11B9A" w:rsidRDefault="00C11B9A" w:rsidP="00BC7932">
      <w:pPr>
        <w:pStyle w:val="ListParagraph"/>
        <w:numPr>
          <w:ilvl w:val="0"/>
          <w:numId w:val="20"/>
        </w:numPr>
      </w:pPr>
      <w:r>
        <w:t xml:space="preserve">The system shall utilize </w:t>
      </w:r>
      <w:r w:rsidRPr="00C11B9A">
        <w:rPr>
          <w:b/>
          <w:bCs/>
        </w:rPr>
        <w:t>Julia</w:t>
      </w:r>
      <w:r>
        <w:t xml:space="preserve"> for</w:t>
      </w:r>
      <w:r>
        <w:t xml:space="preserve"> low-fidelity</w:t>
      </w:r>
      <w:r>
        <w:t xml:space="preserve"> simulation</w:t>
      </w:r>
      <w:r>
        <w:t>s</w:t>
      </w:r>
      <w:r>
        <w:t>, providing the necessary computational framework for rapid low-fidelity testing and analysis of UAS collision avoidance systems.</w:t>
      </w:r>
    </w:p>
    <w:p w14:paraId="7126AB5E" w14:textId="77777777" w:rsidR="00C11B9A" w:rsidRDefault="00C11B9A" w:rsidP="00365670">
      <w:pPr>
        <w:pStyle w:val="ListParagraph"/>
      </w:pPr>
    </w:p>
    <w:p w14:paraId="0EAA0A2D" w14:textId="77777777" w:rsidR="00C11B9A" w:rsidRDefault="00C11B9A" w:rsidP="00365670">
      <w:pPr>
        <w:pStyle w:val="ListParagraph"/>
      </w:pPr>
      <w:r>
        <w:t>Version Number: 1.11.1</w:t>
      </w:r>
    </w:p>
    <w:p w14:paraId="7ADEAF90" w14:textId="5A033C2D" w:rsidR="004E0392" w:rsidRDefault="00C11B9A" w:rsidP="00D72FB9">
      <w:pPr>
        <w:pStyle w:val="ListParagraph"/>
      </w:pPr>
      <w:r>
        <w:t xml:space="preserve">Source: </w:t>
      </w:r>
      <w:hyperlink r:id="rId28" w:history="1">
        <w:r w:rsidRPr="000909F3">
          <w:rPr>
            <w:rStyle w:val="Hyperlink"/>
          </w:rPr>
          <w:t>https://docs.julialang.org</w:t>
        </w:r>
      </w:hyperlink>
      <w:r>
        <w:t xml:space="preserve"> </w:t>
      </w:r>
    </w:p>
    <w:p w14:paraId="05C4E027" w14:textId="77777777" w:rsidR="00D72FB9" w:rsidRDefault="00D72FB9" w:rsidP="00D72FB9"/>
    <w:p w14:paraId="76FB8F22" w14:textId="0534D14A" w:rsidR="00C11B9A" w:rsidRDefault="00C11B9A" w:rsidP="00BC7932">
      <w:pPr>
        <w:pStyle w:val="ListParagraph"/>
        <w:numPr>
          <w:ilvl w:val="0"/>
          <w:numId w:val="20"/>
        </w:numPr>
      </w:pPr>
      <w:r>
        <w:t xml:space="preserve">The system shall integrate with </w:t>
      </w:r>
      <w:r w:rsidRPr="00C11B9A">
        <w:rPr>
          <w:b/>
          <w:bCs/>
        </w:rPr>
        <w:t>ROS</w:t>
      </w:r>
      <w:r>
        <w:t xml:space="preserve"> </w:t>
      </w:r>
      <w:r w:rsidRPr="00C11B9A">
        <w:rPr>
          <w:b/>
          <w:bCs/>
        </w:rPr>
        <w:t>2</w:t>
      </w:r>
      <w:r>
        <w:t xml:space="preserve"> </w:t>
      </w:r>
      <w:r>
        <w:t xml:space="preserve">to enable robotic control and communication between simulation components and hardware systems, ensuring proper interaction between drones and </w:t>
      </w:r>
      <w:r w:rsidR="004C2388">
        <w:t xml:space="preserve">enabling </w:t>
      </w:r>
      <w:r w:rsidR="00D55CE8">
        <w:t>utility enhancements provided by the program.</w:t>
      </w:r>
    </w:p>
    <w:p w14:paraId="535EB6DB" w14:textId="77777777" w:rsidR="00C11B9A" w:rsidRDefault="00C11B9A" w:rsidP="00365670">
      <w:pPr>
        <w:pStyle w:val="ListParagraph"/>
      </w:pPr>
    </w:p>
    <w:p w14:paraId="50C5B236" w14:textId="39E4DC6F" w:rsidR="00C11B9A" w:rsidRDefault="00C11B9A" w:rsidP="00365670">
      <w:pPr>
        <w:pStyle w:val="ListParagraph"/>
      </w:pPr>
      <w:r>
        <w:t>Version: Humble Hawksbill</w:t>
      </w:r>
    </w:p>
    <w:p w14:paraId="157A8262" w14:textId="49DC4BAB" w:rsidR="00C11B9A" w:rsidRDefault="00C11B9A" w:rsidP="00365670">
      <w:pPr>
        <w:pStyle w:val="ListParagraph"/>
      </w:pPr>
      <w:r>
        <w:t xml:space="preserve">Source: </w:t>
      </w:r>
      <w:hyperlink r:id="rId29" w:history="1">
        <w:r w:rsidRPr="000909F3">
          <w:rPr>
            <w:rStyle w:val="Hyperlink"/>
          </w:rPr>
          <w:t>https://docs.ros.org/en/humble/Installation/Ubuntu-Install-Debs.html</w:t>
        </w:r>
      </w:hyperlink>
      <w:r>
        <w:t xml:space="preserve"> </w:t>
      </w:r>
    </w:p>
    <w:p w14:paraId="1675DDA8" w14:textId="77777777" w:rsidR="00D72FB9" w:rsidRDefault="00D72FB9" w:rsidP="00D72FB9"/>
    <w:p w14:paraId="1B1E8547" w14:textId="5C518C2E" w:rsidR="00EF4608" w:rsidRDefault="00D55CE8" w:rsidP="00BC7932">
      <w:pPr>
        <w:pStyle w:val="ListParagraph"/>
        <w:numPr>
          <w:ilvl w:val="0"/>
          <w:numId w:val="20"/>
        </w:numPr>
      </w:pPr>
      <w:r>
        <w:t xml:space="preserve">The system shall utilize </w:t>
      </w:r>
      <w:proofErr w:type="spellStart"/>
      <w:r w:rsidRPr="00EF4608">
        <w:rPr>
          <w:b/>
          <w:bCs/>
        </w:rPr>
        <w:t>Ardupilot</w:t>
      </w:r>
      <w:proofErr w:type="spellEnd"/>
      <w:r>
        <w:t xml:space="preserve"> for </w:t>
      </w:r>
      <w:r w:rsidR="00DE3FDB">
        <w:t xml:space="preserve">flight control, </w:t>
      </w:r>
      <w:r w:rsidR="007B4177">
        <w:t xml:space="preserve">allowing for the testing and development of </w:t>
      </w:r>
      <w:r w:rsidR="00D45308">
        <w:t xml:space="preserve">autonomous flight behaviors within the Gazebo environment. </w:t>
      </w:r>
    </w:p>
    <w:p w14:paraId="6395ED34" w14:textId="77777777" w:rsidR="00EF4608" w:rsidRDefault="00EF4608" w:rsidP="00365670">
      <w:pPr>
        <w:pStyle w:val="ListParagraph"/>
      </w:pPr>
    </w:p>
    <w:p w14:paraId="0585B225" w14:textId="7781EA40" w:rsidR="00EF4608" w:rsidRDefault="00EF4608" w:rsidP="00365670">
      <w:pPr>
        <w:pStyle w:val="ListParagraph"/>
      </w:pPr>
      <w:r>
        <w:t xml:space="preserve">Version: </w:t>
      </w:r>
      <w:r w:rsidR="00BB64FA">
        <w:t>Latest stable release</w:t>
      </w:r>
    </w:p>
    <w:p w14:paraId="17E8ADB7" w14:textId="2DC1D923" w:rsidR="00C11B9A" w:rsidRDefault="00BB64FA" w:rsidP="00365670">
      <w:pPr>
        <w:pStyle w:val="ListParagraph"/>
      </w:pPr>
      <w:r>
        <w:t>Source</w:t>
      </w:r>
      <w:r w:rsidR="00365670">
        <w:t xml:space="preserve">: </w:t>
      </w:r>
      <w:hyperlink r:id="rId30" w:history="1">
        <w:r w:rsidR="00365670" w:rsidRPr="000909F3">
          <w:rPr>
            <w:rStyle w:val="Hyperlink"/>
          </w:rPr>
          <w:t>https://ardupilot.org/</w:t>
        </w:r>
      </w:hyperlink>
      <w:r w:rsidR="00365670">
        <w:t xml:space="preserve"> </w:t>
      </w:r>
    </w:p>
    <w:p w14:paraId="450B5EDD" w14:textId="77777777" w:rsidR="00D72FB9" w:rsidRDefault="00D72FB9" w:rsidP="00D72FB9"/>
    <w:p w14:paraId="0A170057" w14:textId="48976B9E" w:rsidR="00C11B9A" w:rsidRDefault="00C11B9A" w:rsidP="00BC7932">
      <w:pPr>
        <w:pStyle w:val="ListParagraph"/>
        <w:numPr>
          <w:ilvl w:val="0"/>
          <w:numId w:val="20"/>
        </w:numPr>
      </w:pPr>
      <w:r>
        <w:t xml:space="preserve">The system shall incorporate </w:t>
      </w:r>
      <w:r w:rsidRPr="00C11B9A">
        <w:rPr>
          <w:b/>
          <w:bCs/>
        </w:rPr>
        <w:t>Gazebo</w:t>
      </w:r>
      <w:r>
        <w:t xml:space="preserve"> for high-fidelity simulation of UAS environments, providing realistic virtual environments for testing collision avoidance strategies with accurate physics and environmental models.</w:t>
      </w:r>
    </w:p>
    <w:p w14:paraId="2D27990F" w14:textId="77777777" w:rsidR="00C11B9A" w:rsidRDefault="00C11B9A" w:rsidP="00365670">
      <w:pPr>
        <w:pStyle w:val="ListParagraph"/>
      </w:pPr>
    </w:p>
    <w:p w14:paraId="7DB33FCA" w14:textId="77777777" w:rsidR="00C11B9A" w:rsidRDefault="00C11B9A" w:rsidP="00365670">
      <w:pPr>
        <w:pStyle w:val="ListParagraph"/>
      </w:pPr>
      <w:r>
        <w:t>Version Number: Harmonic</w:t>
      </w:r>
    </w:p>
    <w:p w14:paraId="735615BF" w14:textId="59C1E06F" w:rsidR="00C11B9A" w:rsidRDefault="00C11B9A" w:rsidP="00365670">
      <w:pPr>
        <w:pStyle w:val="ListParagraph"/>
      </w:pPr>
      <w:r>
        <w:t xml:space="preserve">Source: </w:t>
      </w:r>
      <w:hyperlink r:id="rId31" w:history="1">
        <w:r w:rsidRPr="000909F3">
          <w:rPr>
            <w:rStyle w:val="Hyperlink"/>
          </w:rPr>
          <w:t>https://gazebosim.org/docs/harmonic/install_ubuntu/</w:t>
        </w:r>
      </w:hyperlink>
      <w:r>
        <w:t xml:space="preserve"> </w:t>
      </w:r>
    </w:p>
    <w:p w14:paraId="14B919F9" w14:textId="77777777" w:rsidR="00D72FB9" w:rsidRDefault="00D72FB9" w:rsidP="00D72FB9"/>
    <w:p w14:paraId="0B98C81C" w14:textId="150A77AB" w:rsidR="00C11B9A" w:rsidRDefault="00C11B9A" w:rsidP="00BC7932">
      <w:pPr>
        <w:pStyle w:val="ListParagraph"/>
        <w:numPr>
          <w:ilvl w:val="0"/>
          <w:numId w:val="20"/>
        </w:numPr>
      </w:pPr>
      <w:r>
        <w:t xml:space="preserve">The system shall support </w:t>
      </w:r>
      <w:r w:rsidRPr="004E0392">
        <w:rPr>
          <w:b/>
          <w:bCs/>
        </w:rPr>
        <w:t>Python</w:t>
      </w:r>
      <w:r>
        <w:t xml:space="preserve"> for scripting, automation, and integration tasks, enabling the development of tools for data processing, system control, and interactions with external systems</w:t>
      </w:r>
      <w:r>
        <w:t>.</w:t>
      </w:r>
    </w:p>
    <w:p w14:paraId="76580661" w14:textId="77777777" w:rsidR="00C11B9A" w:rsidRDefault="00C11B9A" w:rsidP="00365670">
      <w:pPr>
        <w:pStyle w:val="ListParagraph"/>
      </w:pPr>
    </w:p>
    <w:p w14:paraId="130AAC87" w14:textId="77777777" w:rsidR="00C11B9A" w:rsidRDefault="00C11B9A" w:rsidP="00365670">
      <w:pPr>
        <w:pStyle w:val="ListParagraph"/>
      </w:pPr>
      <w:r>
        <w:t>Version Number: 3.x or higher</w:t>
      </w:r>
    </w:p>
    <w:p w14:paraId="09D9339C" w14:textId="481BBA23" w:rsidR="00C11B9A" w:rsidRDefault="00C11B9A" w:rsidP="004E0392">
      <w:pPr>
        <w:pStyle w:val="ListParagraph"/>
      </w:pPr>
      <w:r>
        <w:t xml:space="preserve">Source: </w:t>
      </w:r>
      <w:hyperlink r:id="rId32" w:history="1">
        <w:r w:rsidRPr="000909F3">
          <w:rPr>
            <w:rStyle w:val="Hyperlink"/>
          </w:rPr>
          <w:t>https://www.python.org/downloads/release/python-3130/</w:t>
        </w:r>
      </w:hyperlink>
      <w:r>
        <w:t xml:space="preserve"> </w:t>
      </w:r>
    </w:p>
    <w:p w14:paraId="7C5BDB41" w14:textId="77777777" w:rsidR="004E0392" w:rsidRDefault="004E0392" w:rsidP="004E0392"/>
    <w:p w14:paraId="0670B4EC" w14:textId="5B723CE8" w:rsidR="00C11B9A" w:rsidRDefault="00C11B9A" w:rsidP="00BC7932">
      <w:pPr>
        <w:pStyle w:val="ListParagraph"/>
        <w:numPr>
          <w:ilvl w:val="0"/>
          <w:numId w:val="20"/>
        </w:numPr>
      </w:pPr>
      <w:r>
        <w:t xml:space="preserve">The system shall run on </w:t>
      </w:r>
      <w:r w:rsidRPr="00C11B9A">
        <w:rPr>
          <w:b/>
          <w:bCs/>
        </w:rPr>
        <w:t>Ubuntu</w:t>
      </w:r>
      <w:r>
        <w:t xml:space="preserve"> operating system to provide a stable and efficient development environment, supporting the required software packages and dependencies for the project.</w:t>
      </w:r>
    </w:p>
    <w:p w14:paraId="2C69F630" w14:textId="77777777" w:rsidR="00C11B9A" w:rsidRDefault="00C11B9A" w:rsidP="00365670">
      <w:pPr>
        <w:pStyle w:val="ListParagraph"/>
      </w:pPr>
    </w:p>
    <w:p w14:paraId="39455D84" w14:textId="77777777" w:rsidR="00C11B9A" w:rsidRDefault="00C11B9A" w:rsidP="00365670">
      <w:pPr>
        <w:pStyle w:val="ListParagraph"/>
      </w:pPr>
      <w:r>
        <w:t>Version Number: 22.04 Desktop</w:t>
      </w:r>
    </w:p>
    <w:p w14:paraId="7E85D5D5" w14:textId="307CC7EF" w:rsidR="00C135DE" w:rsidRDefault="00C11B9A" w:rsidP="00C135DE">
      <w:pPr>
        <w:pStyle w:val="ListParagraph"/>
      </w:pPr>
      <w:r>
        <w:t xml:space="preserve">Source: </w:t>
      </w:r>
      <w:hyperlink r:id="rId33" w:history="1">
        <w:r w:rsidRPr="000909F3">
          <w:rPr>
            <w:rStyle w:val="Hyperlink"/>
          </w:rPr>
          <w:t>https://www.releases.ubuntu.com/jammy/</w:t>
        </w:r>
      </w:hyperlink>
      <w:r>
        <w:t xml:space="preserve"> </w:t>
      </w:r>
    </w:p>
    <w:p w14:paraId="4573EEDD" w14:textId="35DD54BD" w:rsidR="70946900" w:rsidRDefault="00373614" w:rsidP="70946900">
      <w:pPr>
        <w:pStyle w:val="Heading2"/>
      </w:pPr>
      <w:bookmarkStart w:id="35" w:name="_Toc183546827"/>
      <w:r>
        <w:t>Communications Interfaces</w:t>
      </w:r>
      <w:bookmarkEnd w:id="35"/>
    </w:p>
    <w:p w14:paraId="0ABDEA07" w14:textId="06F49131" w:rsidR="00790D18" w:rsidRDefault="00790D18" w:rsidP="00BC7932">
      <w:pPr>
        <w:pStyle w:val="ListParagraph"/>
        <w:numPr>
          <w:ilvl w:val="0"/>
          <w:numId w:val="20"/>
        </w:numPr>
      </w:pPr>
      <w:r w:rsidRPr="00790D18">
        <w:t xml:space="preserve">The system shall interface </w:t>
      </w:r>
      <w:r w:rsidRPr="00790D18">
        <w:rPr>
          <w:b/>
          <w:bCs/>
        </w:rPr>
        <w:t>Gazebo</w:t>
      </w:r>
      <w:r w:rsidRPr="00790D18">
        <w:t xml:space="preserve">, </w:t>
      </w:r>
      <w:proofErr w:type="spellStart"/>
      <w:r w:rsidRPr="00790D18">
        <w:rPr>
          <w:b/>
          <w:bCs/>
        </w:rPr>
        <w:t>ArduPilot</w:t>
      </w:r>
      <w:proofErr w:type="spellEnd"/>
      <w:r w:rsidRPr="00790D18">
        <w:t xml:space="preserve">, and </w:t>
      </w:r>
      <w:r w:rsidRPr="00790D18">
        <w:rPr>
          <w:b/>
          <w:bCs/>
        </w:rPr>
        <w:t>ROS2</w:t>
      </w:r>
      <w:r w:rsidRPr="00790D18">
        <w:t xml:space="preserve"> as the high-fidelity subsystem, with all communicating via </w:t>
      </w:r>
      <w:proofErr w:type="spellStart"/>
      <w:r w:rsidRPr="00790D18">
        <w:rPr>
          <w:b/>
          <w:bCs/>
        </w:rPr>
        <w:t>MAVLink</w:t>
      </w:r>
      <w:proofErr w:type="spellEnd"/>
      <w:r w:rsidRPr="00790D18">
        <w:t xml:space="preserve"> to enable </w:t>
      </w:r>
      <w:r>
        <w:t xml:space="preserve">accurate </w:t>
      </w:r>
      <w:r w:rsidR="003E377B">
        <w:t>testing</w:t>
      </w:r>
      <w:r w:rsidR="002E47F8">
        <w:t xml:space="preserve"> for seamless interaction with all software utilized within the subsystem.</w:t>
      </w:r>
    </w:p>
    <w:p w14:paraId="286CCB68" w14:textId="5733E11C" w:rsidR="00027AF7" w:rsidRDefault="00027AF7" w:rsidP="00BC7932">
      <w:pPr>
        <w:pStyle w:val="ListParagraph"/>
        <w:numPr>
          <w:ilvl w:val="0"/>
          <w:numId w:val="20"/>
        </w:numPr>
      </w:pPr>
      <w:r>
        <w:t xml:space="preserve">The system </w:t>
      </w:r>
      <w:r w:rsidR="002E47F8">
        <w:t xml:space="preserve">shall </w:t>
      </w:r>
      <w:r w:rsidR="009E7247">
        <w:t xml:space="preserve">export </w:t>
      </w:r>
      <w:r>
        <w:t>simulation result</w:t>
      </w:r>
      <w:r w:rsidR="009E7247">
        <w:t xml:space="preserve">s </w:t>
      </w:r>
      <w:r>
        <w:t>as a CSV file for offline analysis and reporting.</w:t>
      </w:r>
    </w:p>
    <w:p w14:paraId="402DD71E" w14:textId="76E8FD21" w:rsidR="67663BD4" w:rsidRDefault="00A00E44" w:rsidP="67663BD4">
      <w:pPr>
        <w:pStyle w:val="ListParagraph"/>
        <w:numPr>
          <w:ilvl w:val="0"/>
          <w:numId w:val="20"/>
        </w:numPr>
      </w:pPr>
      <w:r>
        <w:t xml:space="preserve">The </w:t>
      </w:r>
      <w:r w:rsidR="00C47F95">
        <w:t xml:space="preserve">system shall </w:t>
      </w:r>
      <w:r w:rsidR="00AC4DD3">
        <w:t>transfer and</w:t>
      </w:r>
      <w:r w:rsidR="00215592">
        <w:t xml:space="preserve"> communicate consistent data </w:t>
      </w:r>
      <w:r w:rsidR="00C20F30">
        <w:t xml:space="preserve">between </w:t>
      </w:r>
      <w:r w:rsidR="00BE1B93">
        <w:t xml:space="preserve">High-fidelity subsystem and the Low-fidelity subsystem </w:t>
      </w:r>
      <w:r w:rsidR="009E7247">
        <w:t>via the Simulation Controller.</w:t>
      </w:r>
      <w:r w:rsidR="00C04C8C">
        <w:br w:type="page"/>
      </w:r>
    </w:p>
    <w:p w14:paraId="4AA3F2F3" w14:textId="3B7158C4" w:rsidR="002C4A44" w:rsidRDefault="00D431EA" w:rsidP="065CAAD5">
      <w:pPr>
        <w:pStyle w:val="Heading1"/>
      </w:pPr>
      <w:bookmarkStart w:id="36" w:name="_Toc183546828"/>
      <w:r>
        <w:t>Behavioral Requirements</w:t>
      </w:r>
      <w:bookmarkEnd w:id="36"/>
    </w:p>
    <w:p w14:paraId="59E87C6A" w14:textId="3845D647" w:rsidR="00E304FA" w:rsidRDefault="00CE3839" w:rsidP="00E304FA">
      <w:pPr>
        <w:pStyle w:val="Heading2"/>
      </w:pPr>
      <w:bookmarkStart w:id="37" w:name="_Toc176356408"/>
      <w:bookmarkStart w:id="38" w:name="_Toc176356869"/>
      <w:bookmarkStart w:id="39" w:name="_Toc176371562"/>
      <w:bookmarkStart w:id="40" w:name="_Toc183546829"/>
      <w:bookmarkEnd w:id="37"/>
      <w:bookmarkEnd w:id="38"/>
      <w:bookmarkEnd w:id="39"/>
      <w:r>
        <w:t>Same Class of User</w:t>
      </w:r>
      <w:bookmarkEnd w:id="40"/>
    </w:p>
    <w:p w14:paraId="25516A48" w14:textId="0C58C437" w:rsidR="004A7005" w:rsidRPr="004A7005" w:rsidRDefault="004A7005" w:rsidP="004A7005">
      <w:r>
        <w:t xml:space="preserve">At the current iteration, there are no </w:t>
      </w:r>
      <w:r w:rsidR="00460609">
        <w:t>different access levels for any users</w:t>
      </w:r>
      <w:r w:rsidR="001372F5">
        <w:t>.</w:t>
      </w:r>
    </w:p>
    <w:p w14:paraId="640120E7" w14:textId="08727F0E" w:rsidR="006B62D9" w:rsidRDefault="006B62D9" w:rsidP="00CE3839">
      <w:pPr>
        <w:pStyle w:val="Heading2"/>
      </w:pPr>
      <w:bookmarkStart w:id="41" w:name="_Toc183546830"/>
      <w:r>
        <w:t>Related Real-world Objects</w:t>
      </w:r>
      <w:bookmarkEnd w:id="41"/>
    </w:p>
    <w:p w14:paraId="26654E4E" w14:textId="127BA905" w:rsidR="00412AED" w:rsidRDefault="4C2F8DCB" w:rsidP="00215592">
      <w:pPr>
        <w:pStyle w:val="ListParagraph"/>
        <w:numPr>
          <w:ilvl w:val="0"/>
          <w:numId w:val="20"/>
        </w:numPr>
      </w:pPr>
      <w:r>
        <w:t xml:space="preserve">The system shall simulate real-world </w:t>
      </w:r>
      <w:r w:rsidR="00A13CA4">
        <w:t xml:space="preserve">quad-copter </w:t>
      </w:r>
      <w:r>
        <w:t>drones</w:t>
      </w:r>
      <w:r w:rsidR="00A13CA4">
        <w:t>.</w:t>
      </w:r>
    </w:p>
    <w:p w14:paraId="38D6A315" w14:textId="77777777" w:rsidR="00412AED" w:rsidRDefault="4C2F8DCB" w:rsidP="00215592">
      <w:pPr>
        <w:pStyle w:val="ListParagraph"/>
        <w:numPr>
          <w:ilvl w:val="0"/>
          <w:numId w:val="20"/>
        </w:numPr>
      </w:pPr>
      <w:r>
        <w:t xml:space="preserve">Obstacles </w:t>
      </w:r>
      <w:r w:rsidR="2D0AD994">
        <w:t xml:space="preserve">in the simulation </w:t>
      </w:r>
      <w:r>
        <w:t>shall influence agent navigation and response behaviors.</w:t>
      </w:r>
    </w:p>
    <w:p w14:paraId="4FC20265" w14:textId="39EB4B9F" w:rsidR="00117CE9" w:rsidRDefault="00D924B0" w:rsidP="00215592">
      <w:pPr>
        <w:pStyle w:val="ListParagraph"/>
        <w:numPr>
          <w:ilvl w:val="0"/>
          <w:numId w:val="20"/>
        </w:numPr>
      </w:pPr>
      <w:r>
        <w:t xml:space="preserve">The system shall simulate an isolated environment in which the entities will be </w:t>
      </w:r>
      <w:r w:rsidR="006F51B0">
        <w:t xml:space="preserve">tested within. </w:t>
      </w:r>
    </w:p>
    <w:p w14:paraId="171578F8" w14:textId="5E7F4315" w:rsidR="065CAAD5" w:rsidRPr="00E304FA" w:rsidRDefault="006B62D9" w:rsidP="065CAAD5">
      <w:pPr>
        <w:pStyle w:val="Heading2"/>
      </w:pPr>
      <w:bookmarkStart w:id="42" w:name="_Toc183546831"/>
      <w:r>
        <w:t>Stimulus</w:t>
      </w:r>
      <w:bookmarkEnd w:id="42"/>
    </w:p>
    <w:p w14:paraId="6F66F878" w14:textId="26DF2F70" w:rsidR="00177253" w:rsidRDefault="7F858126" w:rsidP="00215592">
      <w:pPr>
        <w:pStyle w:val="ListParagraph"/>
        <w:numPr>
          <w:ilvl w:val="0"/>
          <w:numId w:val="20"/>
        </w:numPr>
      </w:pPr>
      <w:r>
        <w:t xml:space="preserve">If an obstacle enters </w:t>
      </w:r>
      <w:r w:rsidR="00DC11B9">
        <w:t xml:space="preserve">a predefined radial cylinder </w:t>
      </w:r>
      <w:r>
        <w:t xml:space="preserve">of a drone, the </w:t>
      </w:r>
      <w:r w:rsidR="3B5CB6B0">
        <w:t xml:space="preserve">drone </w:t>
      </w:r>
      <w:r>
        <w:t xml:space="preserve">shall execute a collision avoidance </w:t>
      </w:r>
      <w:r w:rsidR="00435991">
        <w:t xml:space="preserve">Right of Way </w:t>
      </w:r>
      <w:r>
        <w:t>maneuver to prevent impact.</w:t>
      </w:r>
    </w:p>
    <w:p w14:paraId="0FC9BA7D" w14:textId="27ED54FE" w:rsidR="037F1AA0" w:rsidRDefault="037F1AA0" w:rsidP="00215592">
      <w:pPr>
        <w:pStyle w:val="ListParagraph"/>
        <w:numPr>
          <w:ilvl w:val="0"/>
          <w:numId w:val="20"/>
        </w:numPr>
      </w:pPr>
      <w:r>
        <w:t>I</w:t>
      </w:r>
      <w:r w:rsidR="00E13BD3">
        <w:t>f the vehicle is in</w:t>
      </w:r>
      <w:r>
        <w:t xml:space="preserve"> crowded airspaces, the agents shall adjust </w:t>
      </w:r>
      <w:r w:rsidR="00E03217">
        <w:t>f</w:t>
      </w:r>
      <w:r>
        <w:t>light paths collaboratively to maintain separation distance.</w:t>
      </w:r>
    </w:p>
    <w:p w14:paraId="53F05E7E" w14:textId="40532DEC" w:rsidR="006B62D9" w:rsidRDefault="006B62D9" w:rsidP="00CE3839">
      <w:pPr>
        <w:pStyle w:val="Heading2"/>
      </w:pPr>
      <w:bookmarkStart w:id="43" w:name="_Toc183546832"/>
      <w:r>
        <w:t>Related Features</w:t>
      </w:r>
      <w:bookmarkEnd w:id="43"/>
    </w:p>
    <w:p w14:paraId="60020A71" w14:textId="77777777" w:rsidR="326471AD" w:rsidRDefault="03D59A3E" w:rsidP="00215592">
      <w:pPr>
        <w:pStyle w:val="ListParagraph"/>
        <w:numPr>
          <w:ilvl w:val="0"/>
          <w:numId w:val="20"/>
        </w:numPr>
      </w:pPr>
      <w:r>
        <w:t xml:space="preserve">The collision avoidance feature shall </w:t>
      </w:r>
      <w:r w:rsidR="7C110722">
        <w:t>continuously</w:t>
      </w:r>
      <w:r>
        <w:t xml:space="preserve"> monitor for other drone</w:t>
      </w:r>
      <w:r w:rsidR="3E1548D1">
        <w:t>s</w:t>
      </w:r>
      <w:r>
        <w:t xml:space="preserve"> and obstacles at the user’s s</w:t>
      </w:r>
      <w:r w:rsidR="383E2119">
        <w:t>elected radius.</w:t>
      </w:r>
    </w:p>
    <w:p w14:paraId="64A38259" w14:textId="77777777" w:rsidR="000C3EBE" w:rsidRDefault="383E2119" w:rsidP="00215592">
      <w:pPr>
        <w:pStyle w:val="ListParagraph"/>
        <w:numPr>
          <w:ilvl w:val="0"/>
          <w:numId w:val="20"/>
        </w:numPr>
      </w:pPr>
      <w:r>
        <w:t>The pathing feature shall allow drones to follow predetermined waypoints.</w:t>
      </w:r>
    </w:p>
    <w:p w14:paraId="168E6134" w14:textId="71378243" w:rsidR="000C3EBE" w:rsidRDefault="74084032" w:rsidP="002E2B7C">
      <w:pPr>
        <w:pStyle w:val="ListParagraph"/>
        <w:numPr>
          <w:ilvl w:val="0"/>
          <w:numId w:val="20"/>
        </w:numPr>
      </w:pPr>
      <w:r>
        <w:t xml:space="preserve"> A verification system shall flag any agent actions that deviate from a regulatory standard.</w:t>
      </w:r>
    </w:p>
    <w:p w14:paraId="6A6BAC80" w14:textId="34D7960A" w:rsidR="006B62D9" w:rsidRDefault="006B62D9" w:rsidP="00CE3839">
      <w:pPr>
        <w:pStyle w:val="Heading2"/>
      </w:pPr>
      <w:bookmarkStart w:id="44" w:name="_Toc183546833"/>
      <w:r>
        <w:t>Functional</w:t>
      </w:r>
      <w:bookmarkEnd w:id="44"/>
    </w:p>
    <w:p w14:paraId="24693338" w14:textId="77777777" w:rsidR="000C3EBE" w:rsidRDefault="641DC871" w:rsidP="00215592">
      <w:pPr>
        <w:pStyle w:val="ListParagraph"/>
        <w:numPr>
          <w:ilvl w:val="0"/>
          <w:numId w:val="20"/>
        </w:numPr>
      </w:pPr>
      <w:r>
        <w:t xml:space="preserve">The system shall validate all input parameters upon </w:t>
      </w:r>
      <w:r w:rsidR="00AE0F93">
        <w:t>initializing</w:t>
      </w:r>
      <w:r>
        <w:t>.</w:t>
      </w:r>
    </w:p>
    <w:p w14:paraId="398A642A" w14:textId="5F555F86" w:rsidR="00CD1227" w:rsidRDefault="00CD1227" w:rsidP="00215592">
      <w:pPr>
        <w:pStyle w:val="ListParagraph"/>
        <w:numPr>
          <w:ilvl w:val="0"/>
          <w:numId w:val="20"/>
        </w:numPr>
      </w:pPr>
      <w:r w:rsidRPr="00CD1227">
        <w:t xml:space="preserve">The system shall allow users to customize parameters </w:t>
      </w:r>
      <w:r w:rsidR="00387682">
        <w:t>listed in Figure 3</w:t>
      </w:r>
      <w:r w:rsidRPr="00CD1227">
        <w:t xml:space="preserve"> to define test scenarios.</w:t>
      </w:r>
    </w:p>
    <w:p w14:paraId="6BBF9F96" w14:textId="77777777" w:rsidR="000A4CB7" w:rsidRDefault="000A4CB7" w:rsidP="000A4CB7">
      <w:pPr>
        <w:pStyle w:val="ListParagraph"/>
        <w:numPr>
          <w:ilvl w:val="0"/>
          <w:numId w:val="20"/>
        </w:numPr>
      </w:pPr>
      <w:r>
        <w:t>The system shall provide a set of interactive button-based commands to trigger specific actions within the simulation.</w:t>
      </w:r>
    </w:p>
    <w:p w14:paraId="1367DF91" w14:textId="28BB6BB4" w:rsidR="00AF15C9" w:rsidRDefault="000A4CB7" w:rsidP="000A4CB7">
      <w:pPr>
        <w:pStyle w:val="ListParagraph"/>
        <w:numPr>
          <w:ilvl w:val="0"/>
          <w:numId w:val="20"/>
        </w:numPr>
      </w:pPr>
      <w:r>
        <w:t xml:space="preserve">The system shall execute the corresponding functionality upon a button click (e.g., start, </w:t>
      </w:r>
      <w:r w:rsidR="00FC41F4">
        <w:t>create, edit, delete simulations</w:t>
      </w:r>
      <w:r>
        <w:t>).</w:t>
      </w:r>
    </w:p>
    <w:p w14:paraId="4FAECF57" w14:textId="2D0E1CD6" w:rsidR="000A4CB7" w:rsidRDefault="005D36C6" w:rsidP="000A4CB7">
      <w:pPr>
        <w:pStyle w:val="ListParagraph"/>
        <w:numPr>
          <w:ilvl w:val="0"/>
          <w:numId w:val="20"/>
        </w:numPr>
      </w:pPr>
      <w:r w:rsidRPr="005D36C6">
        <w:t>The system shall validate the parameters for correctness and provide error messages for invalid inputs.</w:t>
      </w:r>
    </w:p>
    <w:p w14:paraId="57682A3E" w14:textId="66270411" w:rsidR="000A4CB7" w:rsidRDefault="005D36C6" w:rsidP="000A4CB7">
      <w:pPr>
        <w:pStyle w:val="ListParagraph"/>
        <w:numPr>
          <w:ilvl w:val="0"/>
          <w:numId w:val="20"/>
        </w:numPr>
      </w:pPr>
      <w:r w:rsidRPr="005D36C6">
        <w:t xml:space="preserve">The system shall update the simulation </w:t>
      </w:r>
      <w:r w:rsidR="00D43A14">
        <w:t xml:space="preserve">environments’ </w:t>
      </w:r>
      <w:r w:rsidRPr="005D36C6">
        <w:t>settings dynamically based on the provided parameters.</w:t>
      </w:r>
    </w:p>
    <w:p w14:paraId="59040036" w14:textId="107162A3" w:rsidR="00387682" w:rsidRDefault="002E0D71" w:rsidP="000A4CB7">
      <w:pPr>
        <w:pStyle w:val="ListParagraph"/>
        <w:numPr>
          <w:ilvl w:val="0"/>
          <w:numId w:val="20"/>
        </w:numPr>
      </w:pPr>
      <w:r w:rsidRPr="002E0D71">
        <w:t>The system shall allow conversion of selected low-fidelity scenarios to high-fidelity simulations.</w:t>
      </w:r>
    </w:p>
    <w:p w14:paraId="173E5419" w14:textId="148E7760" w:rsidR="00AC4DD3" w:rsidRDefault="00B175ED" w:rsidP="000A4CB7">
      <w:pPr>
        <w:pStyle w:val="ListParagraph"/>
        <w:numPr>
          <w:ilvl w:val="0"/>
          <w:numId w:val="20"/>
        </w:numPr>
      </w:pPr>
      <w:r w:rsidRPr="00B175ED">
        <w:t>The high-fidelity module shall provide real-time telemetry and visualization of UAS flight paths.</w:t>
      </w:r>
    </w:p>
    <w:p w14:paraId="528F6B2F" w14:textId="397FE915" w:rsidR="00B175ED" w:rsidRDefault="00B175ED" w:rsidP="000A4CB7">
      <w:pPr>
        <w:pStyle w:val="ListParagraph"/>
        <w:numPr>
          <w:ilvl w:val="0"/>
          <w:numId w:val="20"/>
        </w:numPr>
      </w:pPr>
      <w:r w:rsidRPr="00B175ED">
        <w:t>The system shall use LiDAR data from Gazebo’s sensor system to detect obstacles and process flight dynamics.</w:t>
      </w:r>
    </w:p>
    <w:p w14:paraId="137D8A5C" w14:textId="5EB1A30A" w:rsidR="00D8548F" w:rsidRDefault="00CE0C21" w:rsidP="000A4CB7">
      <w:pPr>
        <w:pStyle w:val="ListParagraph"/>
        <w:numPr>
          <w:ilvl w:val="0"/>
          <w:numId w:val="20"/>
        </w:numPr>
      </w:pPr>
      <w:r w:rsidRPr="00CE0C21">
        <w:t>The system shall log all simulation data, including telemetry, collisions</w:t>
      </w:r>
      <w:r w:rsidR="002501DA">
        <w:t>, and all parameters</w:t>
      </w:r>
      <w:r w:rsidRPr="00CE0C21">
        <w:t xml:space="preserve"> after simulations</w:t>
      </w:r>
      <w:r w:rsidR="009A01C1">
        <w:t xml:space="preserve"> in both high- and low- fidelity modules.</w:t>
      </w:r>
    </w:p>
    <w:p w14:paraId="7412210D" w14:textId="4E5B5634" w:rsidR="00CE0C21" w:rsidRDefault="002501DA" w:rsidP="000A4CB7">
      <w:pPr>
        <w:pStyle w:val="ListParagraph"/>
        <w:numPr>
          <w:ilvl w:val="0"/>
          <w:numId w:val="20"/>
        </w:numPr>
      </w:pPr>
      <w:r>
        <w:t>The system shall test all combinations</w:t>
      </w:r>
      <w:r w:rsidR="00867F4F">
        <w:t xml:space="preserve"> via a grid search</w:t>
      </w:r>
      <w:r>
        <w:t xml:space="preserve"> of </w:t>
      </w:r>
      <w:r w:rsidR="00DE586F">
        <w:t xml:space="preserve">given </w:t>
      </w:r>
      <w:r>
        <w:t xml:space="preserve">parameters </w:t>
      </w:r>
      <w:r w:rsidR="00DE586F">
        <w:t xml:space="preserve">to find results </w:t>
      </w:r>
      <w:r w:rsidR="009A01C1">
        <w:t>for each scenario possible.</w:t>
      </w:r>
    </w:p>
    <w:p w14:paraId="2ACDBF84" w14:textId="41911A65" w:rsidR="00501633" w:rsidRDefault="00B861A5" w:rsidP="000A4CB7">
      <w:pPr>
        <w:pStyle w:val="ListParagraph"/>
        <w:numPr>
          <w:ilvl w:val="0"/>
          <w:numId w:val="20"/>
        </w:numPr>
      </w:pPr>
      <w:r w:rsidRPr="00B861A5">
        <w:t>The system shall enable the simulation of multiple drones (agents) operating in the same environment with the ability to define their interaction rules.</w:t>
      </w:r>
    </w:p>
    <w:p w14:paraId="1866945F" w14:textId="23BAD0BF" w:rsidR="008C4BB8" w:rsidRDefault="008C4BB8" w:rsidP="000A4CB7">
      <w:pPr>
        <w:pStyle w:val="ListParagraph"/>
        <w:numPr>
          <w:ilvl w:val="0"/>
          <w:numId w:val="20"/>
        </w:numPr>
      </w:pPr>
      <w:r w:rsidRPr="008C4BB8">
        <w:t>The system shall allow users to simulate the interaction between drones and different types of obstacles, such as buildings, trees, and other aircraft.</w:t>
      </w:r>
    </w:p>
    <w:p w14:paraId="13A4EB51" w14:textId="223CEC72" w:rsidR="00BA3B39" w:rsidRDefault="00BA3B39" w:rsidP="00396759">
      <w:pPr>
        <w:pStyle w:val="ListParagraph"/>
        <w:numPr>
          <w:ilvl w:val="0"/>
          <w:numId w:val="20"/>
        </w:numPr>
      </w:pPr>
      <w:r w:rsidRPr="00BA3B39">
        <w:t>The system shall allow users to modify the level of drone autonomy, from manual control to fully autonomous flight with predefined behavior patterns.</w:t>
      </w:r>
    </w:p>
    <w:p w14:paraId="53F78DDA" w14:textId="07125B40" w:rsidR="0002578E" w:rsidRDefault="5B61BEC4" w:rsidP="00CE3839">
      <w:pPr>
        <w:pStyle w:val="Heading1"/>
      </w:pPr>
      <w:bookmarkStart w:id="45" w:name="_Toc183546834"/>
      <w:r>
        <w:t>Non-behavioral Requirements</w:t>
      </w:r>
      <w:bookmarkEnd w:id="45"/>
    </w:p>
    <w:p w14:paraId="17175092" w14:textId="282D94D3" w:rsidR="14DEFFE8" w:rsidRDefault="14DEFFE8" w:rsidP="44FB2DCC">
      <w:pPr>
        <w:pStyle w:val="Heading2"/>
        <w:rPr>
          <w:rFonts w:eastAsia="Arial"/>
          <w:bCs/>
        </w:rPr>
      </w:pPr>
      <w:bookmarkStart w:id="46" w:name="_Toc183546835"/>
      <w:r w:rsidRPr="44FB2DCC">
        <w:rPr>
          <w:rFonts w:eastAsia="Arial"/>
          <w:bCs/>
        </w:rPr>
        <w:t>Performance Requirements</w:t>
      </w:r>
      <w:bookmarkEnd w:id="46"/>
    </w:p>
    <w:p w14:paraId="121DCF13" w14:textId="58D683E0" w:rsidR="14DEFFE8" w:rsidRPr="00FF3913" w:rsidRDefault="00A03073" w:rsidP="00A03073">
      <w:pPr>
        <w:pStyle w:val="ListParagraph"/>
        <w:numPr>
          <w:ilvl w:val="0"/>
          <w:numId w:val="20"/>
        </w:numPr>
        <w:spacing w:line="257" w:lineRule="auto"/>
      </w:pPr>
      <w:r>
        <w:rPr>
          <w:rFonts w:eastAsia="Arial"/>
        </w:rPr>
        <w:t xml:space="preserve">The system shall </w:t>
      </w:r>
      <w:r w:rsidR="00CF48E9">
        <w:rPr>
          <w:rFonts w:eastAsia="Arial"/>
        </w:rPr>
        <w:t xml:space="preserve">be </w:t>
      </w:r>
      <w:proofErr w:type="gramStart"/>
      <w:r w:rsidR="00CF48E9">
        <w:rPr>
          <w:rFonts w:eastAsia="Arial"/>
        </w:rPr>
        <w:t>ran</w:t>
      </w:r>
      <w:proofErr w:type="gramEnd"/>
      <w:r w:rsidR="00CF48E9">
        <w:rPr>
          <w:rFonts w:eastAsia="Arial"/>
        </w:rPr>
        <w:t xml:space="preserve"> within a </w:t>
      </w:r>
      <w:r w:rsidR="00FF3913">
        <w:rPr>
          <w:rFonts w:eastAsia="Arial"/>
        </w:rPr>
        <w:t xml:space="preserve">device that meets </w:t>
      </w:r>
      <w:r w:rsidR="00CF48E9">
        <w:rPr>
          <w:rFonts w:eastAsia="Arial"/>
        </w:rPr>
        <w:t>the specs specified by all</w:t>
      </w:r>
      <w:r w:rsidR="00FF3913">
        <w:rPr>
          <w:rFonts w:eastAsia="Arial"/>
        </w:rPr>
        <w:t xml:space="preserve"> dependencies of the system, notably:</w:t>
      </w:r>
    </w:p>
    <w:p w14:paraId="3E75C16F" w14:textId="0D2E4820" w:rsidR="00FF3913" w:rsidRPr="00A5470A" w:rsidRDefault="00A5470A" w:rsidP="00FF3913">
      <w:pPr>
        <w:pStyle w:val="ListParagraph"/>
        <w:numPr>
          <w:ilvl w:val="1"/>
          <w:numId w:val="20"/>
        </w:numPr>
        <w:spacing w:line="257" w:lineRule="auto"/>
      </w:pPr>
      <w:r>
        <w:rPr>
          <w:rFonts w:eastAsia="Arial"/>
        </w:rPr>
        <w:t>Gazebo</w:t>
      </w:r>
    </w:p>
    <w:p w14:paraId="47F7C8C5" w14:textId="6E24EA9C" w:rsidR="00A5470A" w:rsidRPr="00A5470A" w:rsidRDefault="00A5470A" w:rsidP="00FF3913">
      <w:pPr>
        <w:pStyle w:val="ListParagraph"/>
        <w:numPr>
          <w:ilvl w:val="1"/>
          <w:numId w:val="20"/>
        </w:numPr>
        <w:spacing w:line="257" w:lineRule="auto"/>
      </w:pPr>
      <w:proofErr w:type="spellStart"/>
      <w:r>
        <w:rPr>
          <w:rFonts w:eastAsia="Arial"/>
        </w:rPr>
        <w:t>Ardupilot</w:t>
      </w:r>
      <w:proofErr w:type="spellEnd"/>
    </w:p>
    <w:p w14:paraId="2BB9E749" w14:textId="4FBF1EDD" w:rsidR="00A5470A" w:rsidRPr="00A5470A" w:rsidRDefault="00A5470A" w:rsidP="00FF3913">
      <w:pPr>
        <w:pStyle w:val="ListParagraph"/>
        <w:numPr>
          <w:ilvl w:val="1"/>
          <w:numId w:val="20"/>
        </w:numPr>
        <w:spacing w:line="257" w:lineRule="auto"/>
      </w:pPr>
      <w:r>
        <w:rPr>
          <w:rFonts w:eastAsia="Arial"/>
        </w:rPr>
        <w:t>ROS2</w:t>
      </w:r>
    </w:p>
    <w:p w14:paraId="680B094D" w14:textId="01C402CA" w:rsidR="00A5470A" w:rsidRPr="00A5470A" w:rsidRDefault="00A5470A" w:rsidP="00FF3913">
      <w:pPr>
        <w:pStyle w:val="ListParagraph"/>
        <w:numPr>
          <w:ilvl w:val="1"/>
          <w:numId w:val="20"/>
        </w:numPr>
        <w:spacing w:line="257" w:lineRule="auto"/>
      </w:pPr>
      <w:proofErr w:type="spellStart"/>
      <w:r>
        <w:rPr>
          <w:rFonts w:eastAsia="Arial"/>
        </w:rPr>
        <w:t>JuliaSim</w:t>
      </w:r>
      <w:proofErr w:type="spellEnd"/>
    </w:p>
    <w:p w14:paraId="6EE5AB85" w14:textId="2E67B845" w:rsidR="00A5470A" w:rsidRPr="00A621AD" w:rsidRDefault="00BB69C6" w:rsidP="00FF3913">
      <w:pPr>
        <w:pStyle w:val="ListParagraph"/>
        <w:numPr>
          <w:ilvl w:val="1"/>
          <w:numId w:val="20"/>
        </w:numPr>
        <w:spacing w:line="257" w:lineRule="auto"/>
      </w:pPr>
      <w:r>
        <w:rPr>
          <w:rFonts w:eastAsia="Arial"/>
        </w:rPr>
        <w:t>Python</w:t>
      </w:r>
    </w:p>
    <w:p w14:paraId="20C29CBE" w14:textId="149981E4" w:rsidR="00A621AD" w:rsidRDefault="00A621AD" w:rsidP="00A621AD">
      <w:pPr>
        <w:pStyle w:val="ListParagraph"/>
        <w:numPr>
          <w:ilvl w:val="0"/>
          <w:numId w:val="20"/>
        </w:numPr>
        <w:spacing w:line="257" w:lineRule="auto"/>
      </w:pPr>
      <w:r>
        <w:t xml:space="preserve">The system shall efficiently run 100+ of low-fidelity simulations </w:t>
      </w:r>
      <w:r w:rsidR="001A03EE">
        <w:t>in parallel.</w:t>
      </w:r>
    </w:p>
    <w:p w14:paraId="72456FB5" w14:textId="55645654" w:rsidR="00586509" w:rsidRDefault="00586509" w:rsidP="00A621AD">
      <w:pPr>
        <w:pStyle w:val="ListParagraph"/>
        <w:numPr>
          <w:ilvl w:val="0"/>
          <w:numId w:val="20"/>
        </w:numPr>
        <w:spacing w:line="257" w:lineRule="auto"/>
      </w:pPr>
      <w:r w:rsidRPr="00586509">
        <w:t>The system shall allow non-visual execution modes for computational efficiency.</w:t>
      </w:r>
    </w:p>
    <w:p w14:paraId="194EB12D" w14:textId="012C755B" w:rsidR="14DEFFE8" w:rsidRPr="00FB1E48" w:rsidRDefault="14DEFFE8" w:rsidP="00FB1E48">
      <w:pPr>
        <w:pStyle w:val="Heading2"/>
        <w:rPr>
          <w:rFonts w:eastAsia="Arial"/>
          <w:bCs/>
        </w:rPr>
      </w:pPr>
      <w:bookmarkStart w:id="47" w:name="_Toc183546836"/>
      <w:r w:rsidRPr="44FB2DCC">
        <w:rPr>
          <w:rFonts w:eastAsia="Arial"/>
          <w:bCs/>
        </w:rPr>
        <w:t>Qualitative Requirements</w:t>
      </w:r>
      <w:bookmarkEnd w:id="47"/>
    </w:p>
    <w:p w14:paraId="0D6CE8B8" w14:textId="433A163F" w:rsidR="14DEFFE8" w:rsidRDefault="14DEFFE8" w:rsidP="44FB2DCC">
      <w:pPr>
        <w:pStyle w:val="Heading3"/>
        <w:rPr>
          <w:rFonts w:eastAsia="Arial"/>
          <w:bCs/>
        </w:rPr>
      </w:pPr>
      <w:bookmarkStart w:id="48" w:name="_Toc183546837"/>
      <w:r w:rsidRPr="44FB2DCC">
        <w:rPr>
          <w:rFonts w:eastAsia="Arial"/>
          <w:bCs/>
        </w:rPr>
        <w:t>Availability</w:t>
      </w:r>
      <w:bookmarkEnd w:id="48"/>
    </w:p>
    <w:p w14:paraId="096EE6E0" w14:textId="6DC63F11" w:rsidR="14DEFFE8" w:rsidRPr="0059380E" w:rsidRDefault="14DEFFE8" w:rsidP="0059380E">
      <w:pPr>
        <w:pStyle w:val="ListParagraph"/>
        <w:numPr>
          <w:ilvl w:val="0"/>
          <w:numId w:val="20"/>
        </w:numPr>
        <w:spacing w:after="0" w:line="257" w:lineRule="auto"/>
        <w:rPr>
          <w:rFonts w:eastAsia="Arial"/>
        </w:rPr>
      </w:pPr>
      <w:r w:rsidRPr="0059380E">
        <w:rPr>
          <w:rFonts w:eastAsia="Arial"/>
        </w:rPr>
        <w:t>The system shall detect and handle errors</w:t>
      </w:r>
      <w:r w:rsidR="00FC06DB">
        <w:rPr>
          <w:rFonts w:eastAsia="Arial"/>
        </w:rPr>
        <w:t xml:space="preserve"> by ending the simulation </w:t>
      </w:r>
      <w:r w:rsidR="0025552A">
        <w:rPr>
          <w:rFonts w:eastAsia="Arial"/>
        </w:rPr>
        <w:t xml:space="preserve">with an error log </w:t>
      </w:r>
      <w:r w:rsidRPr="0059380E">
        <w:rPr>
          <w:rFonts w:eastAsia="Arial"/>
        </w:rPr>
        <w:t>without compromising the entire simulation.</w:t>
      </w:r>
    </w:p>
    <w:p w14:paraId="603701B6" w14:textId="16F6A646" w:rsidR="14DEFFE8" w:rsidRPr="0059380E" w:rsidRDefault="14DEFFE8" w:rsidP="0059380E">
      <w:pPr>
        <w:pStyle w:val="ListParagraph"/>
        <w:numPr>
          <w:ilvl w:val="0"/>
          <w:numId w:val="20"/>
        </w:numPr>
        <w:spacing w:after="0" w:line="257" w:lineRule="auto"/>
        <w:rPr>
          <w:rFonts w:eastAsia="Arial"/>
        </w:rPr>
      </w:pPr>
      <w:r w:rsidRPr="0059380E">
        <w:rPr>
          <w:rFonts w:eastAsia="Arial"/>
        </w:rPr>
        <w:t xml:space="preserve">The system shall ensure that all logged data is saved </w:t>
      </w:r>
      <w:r w:rsidR="00FC06DB">
        <w:rPr>
          <w:rFonts w:eastAsia="Arial"/>
        </w:rPr>
        <w:t>after every simulation</w:t>
      </w:r>
      <w:r w:rsidRPr="0059380E">
        <w:rPr>
          <w:rFonts w:eastAsia="Arial"/>
        </w:rPr>
        <w:t>.</w:t>
      </w:r>
    </w:p>
    <w:p w14:paraId="1A8B4819" w14:textId="4543F207" w:rsidR="14DEFFE8" w:rsidRDefault="14DEFFE8" w:rsidP="44FB2DCC">
      <w:pPr>
        <w:pStyle w:val="Heading3"/>
        <w:rPr>
          <w:rFonts w:eastAsia="Arial"/>
          <w:bCs/>
        </w:rPr>
      </w:pPr>
      <w:bookmarkStart w:id="49" w:name="_Toc183546838"/>
      <w:r w:rsidRPr="44FB2DCC">
        <w:rPr>
          <w:rFonts w:eastAsia="Arial"/>
          <w:bCs/>
        </w:rPr>
        <w:t>Maintainability</w:t>
      </w:r>
      <w:bookmarkEnd w:id="49"/>
    </w:p>
    <w:p w14:paraId="70441328" w14:textId="0A1F0E92" w:rsidR="00FA4395" w:rsidRDefault="003243BA" w:rsidP="00FA4395">
      <w:pPr>
        <w:pStyle w:val="ListParagraph"/>
        <w:numPr>
          <w:ilvl w:val="0"/>
          <w:numId w:val="20"/>
        </w:numPr>
      </w:pPr>
      <w:r>
        <w:t>The system shall have an installation guide that</w:t>
      </w:r>
      <w:r w:rsidR="00CE7117">
        <w:t xml:space="preserve"> dictates how to install all dependencies of the system.</w:t>
      </w:r>
    </w:p>
    <w:p w14:paraId="61897542" w14:textId="647EAC63" w:rsidR="00CE7117" w:rsidRDefault="00CE7117" w:rsidP="00CE7117">
      <w:pPr>
        <w:pStyle w:val="ListParagraph"/>
        <w:numPr>
          <w:ilvl w:val="0"/>
          <w:numId w:val="20"/>
        </w:numPr>
      </w:pPr>
      <w:r>
        <w:t>The system shall have script(s) that installs all dependencies required for the system.</w:t>
      </w:r>
    </w:p>
    <w:p w14:paraId="5F28CDFC" w14:textId="642A5812" w:rsidR="00B55E0E" w:rsidRDefault="00B55E0E" w:rsidP="00CE7117">
      <w:pPr>
        <w:pStyle w:val="ListParagraph"/>
        <w:numPr>
          <w:ilvl w:val="0"/>
          <w:numId w:val="20"/>
        </w:numPr>
      </w:pPr>
      <w:r>
        <w:t xml:space="preserve">The system shall remain open source to ensure </w:t>
      </w:r>
      <w:r w:rsidR="007E0F9B">
        <w:t>accessibility</w:t>
      </w:r>
      <w:r>
        <w:t xml:space="preserve"> </w:t>
      </w:r>
      <w:r w:rsidR="00F221BC">
        <w:t>for the research and developer community.</w:t>
      </w:r>
    </w:p>
    <w:p w14:paraId="2C88A68A" w14:textId="013AE528" w:rsidR="14DEFFE8" w:rsidRDefault="14DEFFE8" w:rsidP="44FB2DCC">
      <w:pPr>
        <w:pStyle w:val="Heading3"/>
        <w:rPr>
          <w:rFonts w:eastAsia="Arial"/>
          <w:bCs/>
        </w:rPr>
      </w:pPr>
      <w:bookmarkStart w:id="50" w:name="_Toc183546839"/>
      <w:r w:rsidRPr="44FB2DCC">
        <w:rPr>
          <w:rFonts w:eastAsia="Arial"/>
          <w:bCs/>
        </w:rPr>
        <w:t>Portability</w:t>
      </w:r>
      <w:bookmarkEnd w:id="50"/>
    </w:p>
    <w:p w14:paraId="104803C6" w14:textId="26478D73" w:rsidR="003D598B" w:rsidRDefault="003D598B" w:rsidP="00007CE5">
      <w:pPr>
        <w:pStyle w:val="ListParagraph"/>
        <w:numPr>
          <w:ilvl w:val="0"/>
          <w:numId w:val="20"/>
        </w:numPr>
        <w:spacing w:line="257" w:lineRule="auto"/>
      </w:pPr>
      <w:r>
        <w:t xml:space="preserve">The system shall be </w:t>
      </w:r>
      <w:proofErr w:type="gramStart"/>
      <w:r>
        <w:t>ran</w:t>
      </w:r>
      <w:proofErr w:type="gramEnd"/>
      <w:r>
        <w:t xml:space="preserve"> on a UNIX</w:t>
      </w:r>
      <w:r w:rsidR="00007CE5">
        <w:t xml:space="preserve">-based environment that supports the installation of all dependencies. </w:t>
      </w:r>
    </w:p>
    <w:p w14:paraId="521DBAFF" w14:textId="7F0E885F" w:rsidR="14DEFFE8" w:rsidRDefault="14DEFFE8" w:rsidP="44FB2DCC">
      <w:pPr>
        <w:pStyle w:val="Heading2"/>
        <w:rPr>
          <w:rFonts w:eastAsia="Arial"/>
          <w:bCs/>
        </w:rPr>
      </w:pPr>
      <w:bookmarkStart w:id="51" w:name="_Toc183546840"/>
      <w:r w:rsidRPr="44FB2DCC">
        <w:rPr>
          <w:rFonts w:eastAsia="Arial"/>
          <w:bCs/>
        </w:rPr>
        <w:t>Design and Implementation Constraints</w:t>
      </w:r>
      <w:bookmarkEnd w:id="51"/>
    </w:p>
    <w:p w14:paraId="06984FD4" w14:textId="767E3514" w:rsidR="00C2677F" w:rsidRDefault="0075072B" w:rsidP="267A51AC">
      <w:pPr>
        <w:pStyle w:val="ListParagraph"/>
        <w:numPr>
          <w:ilvl w:val="0"/>
          <w:numId w:val="20"/>
        </w:numPr>
        <w:spacing w:line="257" w:lineRule="auto"/>
      </w:pPr>
      <w:r w:rsidRPr="0075072B">
        <w:t>The system shall support Python as the primary language for controlling simulations</w:t>
      </w:r>
      <w:r>
        <w:t xml:space="preserve"> for ease of use and compatibility with a wide range of </w:t>
      </w:r>
      <w:r>
        <w:t>operating systems.</w:t>
      </w:r>
    </w:p>
    <w:p w14:paraId="7D339595" w14:textId="7B53D83F" w:rsidR="00FA40A6" w:rsidRDefault="00FA40A6" w:rsidP="267A51AC">
      <w:pPr>
        <w:pStyle w:val="ListParagraph"/>
        <w:numPr>
          <w:ilvl w:val="0"/>
          <w:numId w:val="20"/>
        </w:numPr>
        <w:spacing w:line="257" w:lineRule="auto"/>
      </w:pPr>
      <w:r>
        <w:t xml:space="preserve">The system shall utilize Gazebo and </w:t>
      </w:r>
      <w:proofErr w:type="spellStart"/>
      <w:r>
        <w:t>Ardupilot</w:t>
      </w:r>
      <w:proofErr w:type="spellEnd"/>
      <w:r>
        <w:t xml:space="preserve"> as the primary software utilized for high-fidelity simulation testing</w:t>
      </w:r>
      <w:r w:rsidR="00D51048">
        <w:t>.</w:t>
      </w:r>
    </w:p>
    <w:p w14:paraId="1B173082" w14:textId="37597C2A" w:rsidR="00FA40A6" w:rsidRPr="00EB5682" w:rsidRDefault="00FA40A6" w:rsidP="267A51AC">
      <w:pPr>
        <w:pStyle w:val="ListParagraph"/>
        <w:numPr>
          <w:ilvl w:val="0"/>
          <w:numId w:val="20"/>
        </w:numPr>
        <w:spacing w:line="257" w:lineRule="auto"/>
      </w:pPr>
      <w:r>
        <w:t xml:space="preserve">The system shall utilize Julia as the primary software utilized for low-fidelity simulation </w:t>
      </w:r>
      <w:r w:rsidR="00BE593E">
        <w:t xml:space="preserve">testing but may be ported into Rust at a later iteration. </w:t>
      </w:r>
    </w:p>
    <w:p w14:paraId="78953B36" w14:textId="18AA9453" w:rsidR="0AFAF896" w:rsidRDefault="0AFAF896" w:rsidP="0AFAF896"/>
    <w:p w14:paraId="72EBCF18" w14:textId="765CE9DD" w:rsidR="005F0186" w:rsidRDefault="002805C1" w:rsidP="005F0186">
      <w:pPr>
        <w:pStyle w:val="Heading1"/>
      </w:pPr>
      <w:bookmarkStart w:id="52" w:name="_Toc183546841"/>
      <w:r>
        <w:t>Analysis Models</w:t>
      </w:r>
      <w:bookmarkEnd w:id="52"/>
    </w:p>
    <w:p w14:paraId="33A67C8C" w14:textId="3CD7E32A" w:rsidR="002805C1" w:rsidRPr="00DF3807" w:rsidRDefault="002805C1" w:rsidP="065CAAD5">
      <w:pPr>
        <w:pStyle w:val="Heading2"/>
      </w:pPr>
      <w:bookmarkStart w:id="53" w:name="_Toc183546842"/>
      <w:r w:rsidRPr="00DF3807">
        <w:t>Data Flow Model</w:t>
      </w:r>
      <w:bookmarkEnd w:id="53"/>
    </w:p>
    <w:p w14:paraId="719762F1" w14:textId="5EEFADC1" w:rsidR="478CCB80" w:rsidRDefault="002805C1" w:rsidP="478CCB80">
      <w:pPr>
        <w:pStyle w:val="Heading3"/>
      </w:pPr>
      <w:bookmarkStart w:id="54" w:name="_Toc183546843"/>
      <w:r w:rsidRPr="00DF3807">
        <w:t>Data Sources</w:t>
      </w:r>
      <w:bookmarkEnd w:id="54"/>
    </w:p>
    <w:p w14:paraId="0E93AACA" w14:textId="257A047B" w:rsidR="002805C1" w:rsidRPr="00DF3807" w:rsidRDefault="002805C1" w:rsidP="002805C1">
      <w:r w:rsidRPr="00DF3807">
        <w:t>The data sources and their inputs to the system identified in the data flow model are as follows:</w:t>
      </w:r>
    </w:p>
    <w:p w14:paraId="520BD190" w14:textId="0389A62D" w:rsidR="002805C1" w:rsidRPr="00472813" w:rsidRDefault="00472813" w:rsidP="003106ED">
      <w:pPr>
        <w:pStyle w:val="ListParagraph"/>
        <w:numPr>
          <w:ilvl w:val="0"/>
          <w:numId w:val="5"/>
        </w:numPr>
      </w:pPr>
      <w:r>
        <w:t>UAS Analyst</w:t>
      </w:r>
    </w:p>
    <w:p w14:paraId="4A0781F9" w14:textId="52271C35" w:rsidR="002805C1" w:rsidRDefault="00305C2D" w:rsidP="003106ED">
      <w:pPr>
        <w:pStyle w:val="ListParagraph"/>
        <w:numPr>
          <w:ilvl w:val="1"/>
          <w:numId w:val="5"/>
        </w:numPr>
      </w:pPr>
      <w:r>
        <w:t>Command inputs</w:t>
      </w:r>
    </w:p>
    <w:p w14:paraId="79F8AAE8" w14:textId="5841D8AD" w:rsidR="00305C2D" w:rsidRDefault="0017286A" w:rsidP="003106ED">
      <w:pPr>
        <w:pStyle w:val="ListParagraph"/>
        <w:numPr>
          <w:ilvl w:val="1"/>
          <w:numId w:val="5"/>
        </w:numPr>
      </w:pPr>
      <w:r>
        <w:t>P</w:t>
      </w:r>
      <w:r w:rsidR="00305C2D">
        <w:t>arameters</w:t>
      </w:r>
    </w:p>
    <w:p w14:paraId="513B5A6E" w14:textId="56E62DAC" w:rsidR="005D5947" w:rsidRDefault="005D5947" w:rsidP="003106ED">
      <w:pPr>
        <w:pStyle w:val="ListParagraph"/>
        <w:numPr>
          <w:ilvl w:val="1"/>
          <w:numId w:val="5"/>
        </w:numPr>
      </w:pPr>
      <w:r>
        <w:t>System issue alerts</w:t>
      </w:r>
    </w:p>
    <w:p w14:paraId="77567AA3" w14:textId="2E3432C9" w:rsidR="00E949A9" w:rsidRDefault="0010034D" w:rsidP="003106ED">
      <w:pPr>
        <w:pStyle w:val="ListParagraph"/>
        <w:numPr>
          <w:ilvl w:val="0"/>
          <w:numId w:val="5"/>
        </w:numPr>
      </w:pPr>
      <w:r>
        <w:t>Gazebo</w:t>
      </w:r>
    </w:p>
    <w:p w14:paraId="5D30ED12" w14:textId="2775CE56" w:rsidR="005D535C" w:rsidRDefault="005D535C" w:rsidP="003106ED">
      <w:pPr>
        <w:pStyle w:val="ListParagraph"/>
        <w:numPr>
          <w:ilvl w:val="1"/>
          <w:numId w:val="5"/>
        </w:numPr>
      </w:pPr>
      <w:r>
        <w:t>3D rendering</w:t>
      </w:r>
    </w:p>
    <w:p w14:paraId="2DA2F0DD" w14:textId="7AD46D3D" w:rsidR="00374D17" w:rsidRDefault="006F73AF" w:rsidP="003106ED">
      <w:pPr>
        <w:pStyle w:val="ListParagraph"/>
        <w:numPr>
          <w:ilvl w:val="0"/>
          <w:numId w:val="5"/>
        </w:numPr>
      </w:pPr>
      <w:proofErr w:type="spellStart"/>
      <w:r>
        <w:t>ArduPilot</w:t>
      </w:r>
      <w:proofErr w:type="spellEnd"/>
    </w:p>
    <w:p w14:paraId="074E9F4A" w14:textId="549EDF55" w:rsidR="009078C5" w:rsidRDefault="009078C5" w:rsidP="003106ED">
      <w:pPr>
        <w:pStyle w:val="ListParagraph"/>
        <w:numPr>
          <w:ilvl w:val="1"/>
          <w:numId w:val="5"/>
        </w:numPr>
      </w:pPr>
      <w:r>
        <w:t>Simulation data</w:t>
      </w:r>
    </w:p>
    <w:p w14:paraId="72380376" w14:textId="29443EA5" w:rsidR="00617681" w:rsidRDefault="00617681" w:rsidP="003106ED">
      <w:pPr>
        <w:pStyle w:val="ListParagraph"/>
        <w:numPr>
          <w:ilvl w:val="0"/>
          <w:numId w:val="5"/>
        </w:numPr>
      </w:pPr>
      <w:proofErr w:type="spellStart"/>
      <w:r>
        <w:t>JuliaSim</w:t>
      </w:r>
      <w:proofErr w:type="spellEnd"/>
    </w:p>
    <w:p w14:paraId="116BF3F8" w14:textId="0D3FB2EB" w:rsidR="00617681" w:rsidRPr="00472813" w:rsidRDefault="00617681" w:rsidP="003106ED">
      <w:pPr>
        <w:pStyle w:val="ListParagraph"/>
        <w:numPr>
          <w:ilvl w:val="1"/>
          <w:numId w:val="5"/>
        </w:numPr>
      </w:pPr>
      <w:r>
        <w:t>Simulation data</w:t>
      </w:r>
    </w:p>
    <w:p w14:paraId="17030D2E" w14:textId="12D84F86" w:rsidR="002805C1" w:rsidRPr="002805C1" w:rsidRDefault="002805C1" w:rsidP="065CAAD5">
      <w:pPr>
        <w:pStyle w:val="Heading3"/>
        <w:rPr>
          <w:i/>
          <w:iCs/>
        </w:rPr>
      </w:pPr>
      <w:bookmarkStart w:id="55" w:name="_Toc183546844"/>
      <w:r w:rsidRPr="065CAAD5">
        <w:rPr>
          <w:i/>
          <w:iCs/>
        </w:rPr>
        <w:t>Data Sinks</w:t>
      </w:r>
      <w:bookmarkEnd w:id="55"/>
    </w:p>
    <w:p w14:paraId="43C8D436" w14:textId="2941DCD4" w:rsidR="002805C1" w:rsidRPr="00DF3807" w:rsidRDefault="002805C1" w:rsidP="002805C1">
      <w:r w:rsidRPr="00DF3807">
        <w:t>The data sinks and their system outputs identified in the data flow model are as follows:</w:t>
      </w:r>
    </w:p>
    <w:p w14:paraId="6C7AE397" w14:textId="77777777" w:rsidR="00617681" w:rsidRPr="00472813" w:rsidRDefault="00617681" w:rsidP="003106ED">
      <w:pPr>
        <w:pStyle w:val="ListParagraph"/>
        <w:numPr>
          <w:ilvl w:val="0"/>
          <w:numId w:val="5"/>
        </w:numPr>
      </w:pPr>
      <w:r>
        <w:t>UAS Analyst</w:t>
      </w:r>
    </w:p>
    <w:p w14:paraId="428F2320" w14:textId="380FCF24" w:rsidR="00617681" w:rsidRDefault="004B6BB3" w:rsidP="003106ED">
      <w:pPr>
        <w:pStyle w:val="ListParagraph"/>
        <w:numPr>
          <w:ilvl w:val="1"/>
          <w:numId w:val="5"/>
        </w:numPr>
      </w:pPr>
      <w:r>
        <w:t>Simulation logs</w:t>
      </w:r>
    </w:p>
    <w:p w14:paraId="45E265D2" w14:textId="3CBC57D3" w:rsidR="004B6BB3" w:rsidRDefault="004B6BB3" w:rsidP="003106ED">
      <w:pPr>
        <w:pStyle w:val="ListParagraph"/>
        <w:numPr>
          <w:ilvl w:val="1"/>
          <w:numId w:val="5"/>
        </w:numPr>
      </w:pPr>
      <w:r>
        <w:t>Telemetry data</w:t>
      </w:r>
    </w:p>
    <w:p w14:paraId="7C3853A6" w14:textId="51E34000" w:rsidR="00617681" w:rsidRDefault="006F73AF" w:rsidP="003106ED">
      <w:pPr>
        <w:pStyle w:val="ListParagraph"/>
        <w:numPr>
          <w:ilvl w:val="0"/>
          <w:numId w:val="5"/>
        </w:numPr>
      </w:pPr>
      <w:proofErr w:type="spellStart"/>
      <w:r>
        <w:t>ArduPilot</w:t>
      </w:r>
      <w:proofErr w:type="spellEnd"/>
    </w:p>
    <w:p w14:paraId="17EDFE4B" w14:textId="00DECF63" w:rsidR="00617681" w:rsidRDefault="00BA3C6E" w:rsidP="003106ED">
      <w:pPr>
        <w:pStyle w:val="ListParagraph"/>
        <w:numPr>
          <w:ilvl w:val="1"/>
          <w:numId w:val="5"/>
        </w:numPr>
      </w:pPr>
      <w:r>
        <w:t>Sim parameters</w:t>
      </w:r>
    </w:p>
    <w:p w14:paraId="204147CF" w14:textId="77777777" w:rsidR="00617681" w:rsidRDefault="00617681" w:rsidP="003106ED">
      <w:pPr>
        <w:pStyle w:val="ListParagraph"/>
        <w:numPr>
          <w:ilvl w:val="0"/>
          <w:numId w:val="5"/>
        </w:numPr>
      </w:pPr>
      <w:proofErr w:type="spellStart"/>
      <w:r>
        <w:t>JuliaSim</w:t>
      </w:r>
      <w:proofErr w:type="spellEnd"/>
    </w:p>
    <w:p w14:paraId="036C8B66" w14:textId="585EC52F" w:rsidR="00617681" w:rsidRPr="00472813" w:rsidRDefault="00BA3C6E" w:rsidP="003106ED">
      <w:pPr>
        <w:pStyle w:val="ListParagraph"/>
        <w:numPr>
          <w:ilvl w:val="1"/>
          <w:numId w:val="5"/>
        </w:numPr>
      </w:pPr>
      <w:r>
        <w:t>Sim parameters</w:t>
      </w:r>
    </w:p>
    <w:p w14:paraId="5A48158B" w14:textId="289B33F1" w:rsidR="002805C1" w:rsidRPr="002805C1" w:rsidRDefault="002805C1" w:rsidP="065CAAD5">
      <w:pPr>
        <w:pStyle w:val="Heading3"/>
        <w:rPr>
          <w:i/>
          <w:iCs/>
        </w:rPr>
      </w:pPr>
      <w:bookmarkStart w:id="56" w:name="_Toc183546845"/>
      <w:r w:rsidRPr="065CAAD5">
        <w:rPr>
          <w:i/>
          <w:iCs/>
        </w:rPr>
        <w:t>Data Dictionary</w:t>
      </w:r>
      <w:bookmarkEnd w:id="56"/>
    </w:p>
    <w:p w14:paraId="3F5D2A30" w14:textId="55FE206F" w:rsidR="002805C1" w:rsidRPr="002805C1" w:rsidRDefault="002805C1" w:rsidP="002805C1">
      <w:pPr>
        <w:rPr>
          <w:i/>
          <w:iCs/>
        </w:rPr>
      </w:pPr>
      <w:r w:rsidRPr="002805C1">
        <w:rPr>
          <w:i/>
          <w:iCs/>
        </w:rPr>
        <w:t>The data types are described in the data dictionary below. This section includes the name of the data type; a description of the contained data; how the data is structured; and the range of values.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5561"/>
        <w:gridCol w:w="1178"/>
        <w:gridCol w:w="873"/>
      </w:tblGrid>
      <w:tr w:rsidR="002805C1" w:rsidRPr="002805C1" w14:paraId="400C486C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D93A" w14:textId="77777777" w:rsidR="002805C1" w:rsidRPr="002805C1" w:rsidRDefault="002805C1" w:rsidP="002805C1">
            <w:pPr>
              <w:rPr>
                <w:i/>
                <w:iCs/>
              </w:rPr>
            </w:pPr>
            <w:r w:rsidRPr="002805C1">
              <w:rPr>
                <w:b/>
                <w:bCs/>
                <w:i/>
                <w:iCs/>
              </w:rPr>
              <w:t>Name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461DC" w14:textId="77777777" w:rsidR="002805C1" w:rsidRPr="002805C1" w:rsidRDefault="002805C1" w:rsidP="002805C1">
            <w:pPr>
              <w:rPr>
                <w:i/>
                <w:iCs/>
              </w:rPr>
            </w:pPr>
            <w:r w:rsidRPr="002805C1">
              <w:rPr>
                <w:b/>
                <w:bCs/>
                <w:i/>
                <w:iCs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AFBF4" w14:textId="77777777" w:rsidR="002805C1" w:rsidRPr="002805C1" w:rsidRDefault="002805C1" w:rsidP="002805C1">
            <w:pPr>
              <w:rPr>
                <w:i/>
                <w:iCs/>
              </w:rPr>
            </w:pPr>
            <w:r w:rsidRPr="002805C1">
              <w:rPr>
                <w:b/>
                <w:bCs/>
                <w:i/>
                <w:iCs/>
              </w:rPr>
              <w:t>Structure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0A0F9" w14:textId="77777777" w:rsidR="002805C1" w:rsidRPr="002805C1" w:rsidRDefault="002805C1" w:rsidP="002805C1">
            <w:pPr>
              <w:rPr>
                <w:i/>
                <w:iCs/>
              </w:rPr>
            </w:pPr>
            <w:r w:rsidRPr="002805C1">
              <w:rPr>
                <w:b/>
                <w:bCs/>
                <w:i/>
                <w:iCs/>
              </w:rPr>
              <w:t>Range</w:t>
            </w:r>
          </w:p>
        </w:tc>
      </w:tr>
      <w:tr w:rsidR="002805C1" w:rsidRPr="002805C1" w14:paraId="68F804B3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33A84" w14:textId="2D094592" w:rsidR="002805C1" w:rsidRPr="002805C1" w:rsidRDefault="00292E90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Command input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8A747" w14:textId="3B505B93" w:rsidR="002805C1" w:rsidRPr="00EB5A4C" w:rsidRDefault="00EB5A4C" w:rsidP="002805C1">
            <w:r w:rsidRPr="00EB5A4C">
              <w:t>Interactive buttons that trigger specific commands or actions within the simulation. Each button corresponds to a predefined function, allowing the user to activate or deactivate features easily.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63A04" w14:textId="48F58FBB" w:rsidR="002805C1" w:rsidRPr="002805C1" w:rsidRDefault="009C016C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Bool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C8285" w14:textId="041F14D2" w:rsidR="002805C1" w:rsidRPr="002805C1" w:rsidRDefault="002805C1" w:rsidP="002805C1">
            <w:pPr>
              <w:rPr>
                <w:i/>
                <w:iCs/>
              </w:rPr>
            </w:pPr>
            <w:r w:rsidRPr="002805C1">
              <w:rPr>
                <w:i/>
                <w:iCs/>
              </w:rPr>
              <w:t>0</w:t>
            </w:r>
            <w:r w:rsidR="009C016C">
              <w:rPr>
                <w:i/>
                <w:iCs/>
              </w:rPr>
              <w:t>-1</w:t>
            </w:r>
          </w:p>
        </w:tc>
      </w:tr>
      <w:tr w:rsidR="002805C1" w:rsidRPr="002805C1" w14:paraId="695036DA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945CF" w14:textId="4B4C2986" w:rsidR="002805C1" w:rsidRPr="002805C1" w:rsidRDefault="00292E90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Parameters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D690" w14:textId="6AC22911" w:rsidR="002805C1" w:rsidRPr="00EB5A4C" w:rsidRDefault="00EB5A4C" w:rsidP="002805C1">
            <w:r w:rsidRPr="00EB5A4C">
              <w:t xml:space="preserve">A string input used to specify configuration settings or operational parameters for the simulation. 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2D47" w14:textId="12DF4E4D" w:rsidR="002805C1" w:rsidRPr="002805C1" w:rsidRDefault="0025769E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8C3E7" w14:textId="77777777" w:rsidR="002805C1" w:rsidRPr="002805C1" w:rsidRDefault="002805C1" w:rsidP="002805C1">
            <w:pPr>
              <w:rPr>
                <w:i/>
                <w:iCs/>
              </w:rPr>
            </w:pPr>
            <w:r w:rsidRPr="002805C1">
              <w:rPr>
                <w:i/>
                <w:iCs/>
              </w:rPr>
              <w:t>0&lt;</w:t>
            </w:r>
          </w:p>
        </w:tc>
      </w:tr>
      <w:tr w:rsidR="00EF1490" w:rsidRPr="002805C1" w14:paraId="193D01F9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70A3" w14:textId="1F1EB866" w:rsidR="00EF1490" w:rsidRDefault="00EF1490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3D render display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C8E6" w14:textId="2B1B84C5" w:rsidR="00EF1490" w:rsidRPr="00423C27" w:rsidRDefault="00423C27" w:rsidP="002805C1">
            <w:r w:rsidRPr="00423C27">
              <w:t>A visual output that provides a real-time, three-dimensional representation of the simulation environment. It shows the physical behaviors and interactions of objects in the simulation.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EF56C" w14:textId="4E2CF359" w:rsidR="00EF1490" w:rsidRPr="002805C1" w:rsidRDefault="00EF1490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Display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A1037" w14:textId="3F5D1C4E" w:rsidR="00EF1490" w:rsidRPr="002805C1" w:rsidRDefault="00EF1490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EF1490" w:rsidRPr="002805C1" w14:paraId="0B2200C5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67D3" w14:textId="00C2F10F" w:rsidR="00EF1490" w:rsidRDefault="009C016C" w:rsidP="002805C1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JuliaSim</w:t>
            </w:r>
            <w:proofErr w:type="spellEnd"/>
            <w:r>
              <w:rPr>
                <w:i/>
                <w:iCs/>
              </w:rPr>
              <w:t xml:space="preserve"> render display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8F69A" w14:textId="1A917EB3" w:rsidR="00EF1490" w:rsidRPr="003D732B" w:rsidRDefault="003D732B" w:rsidP="002805C1">
            <w:r w:rsidRPr="003D732B">
              <w:t xml:space="preserve">A visual output dedicated to rendering results or processes within the </w:t>
            </w:r>
            <w:proofErr w:type="spellStart"/>
            <w:r w:rsidRPr="003D732B">
              <w:t>JuliaSim</w:t>
            </w:r>
            <w:proofErr w:type="spellEnd"/>
            <w:r w:rsidRPr="003D732B">
              <w:t xml:space="preserve"> framework. It focuses on showing system dynamics, mathematical models, or any visualization specific to the </w:t>
            </w:r>
            <w:proofErr w:type="spellStart"/>
            <w:r w:rsidRPr="003D732B">
              <w:t>JuliaSim</w:t>
            </w:r>
            <w:proofErr w:type="spellEnd"/>
            <w:r w:rsidRPr="003D732B">
              <w:t xml:space="preserve"> platform.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2977" w14:textId="28D0D9F0" w:rsidR="00EF1490" w:rsidRPr="002805C1" w:rsidRDefault="00EF1490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Display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AAEC" w14:textId="7213AA8F" w:rsidR="00EF1490" w:rsidRPr="002805C1" w:rsidRDefault="00EF1490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  <w:tr w:rsidR="00EF1490" w:rsidRPr="002805C1" w14:paraId="6582FE76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B0D30" w14:textId="367A24B9" w:rsidR="00EF1490" w:rsidRDefault="009C016C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Sim Parameters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C64C" w14:textId="439C3494" w:rsidR="00EF1490" w:rsidRPr="003D732B" w:rsidRDefault="00682120" w:rsidP="002805C1">
            <w:r>
              <w:t>P</w:t>
            </w:r>
            <w:r w:rsidR="00260584">
              <w:t xml:space="preserve">arsed </w:t>
            </w:r>
            <w:r w:rsidR="00260584" w:rsidRPr="00260584">
              <w:t>parameters specific to the simulation framework</w:t>
            </w:r>
            <w:r>
              <w:t xml:space="preserve"> that utilizes them.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45FA" w14:textId="11E1EFD6" w:rsidR="00EF1490" w:rsidRPr="002805C1" w:rsidRDefault="004C718F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CSV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A3EAB" w14:textId="35D3ED9A" w:rsidR="00EF1490" w:rsidRPr="002805C1" w:rsidRDefault="009C016C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0&lt;</w:t>
            </w:r>
          </w:p>
        </w:tc>
      </w:tr>
      <w:tr w:rsidR="00EF1490" w:rsidRPr="002805C1" w14:paraId="4118C382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8D4A0" w14:textId="58A31AAC" w:rsidR="00EF1490" w:rsidRDefault="009C016C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Simulation data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DD35" w14:textId="267E3681" w:rsidR="00EF1490" w:rsidRPr="00682120" w:rsidRDefault="004419BB" w:rsidP="002805C1">
            <w:r>
              <w:t>R</w:t>
            </w:r>
            <w:r w:rsidRPr="004419BB">
              <w:t xml:space="preserve">efers to the </w:t>
            </w:r>
            <w:r>
              <w:t xml:space="preserve">raw </w:t>
            </w:r>
            <w:r w:rsidRPr="004419BB">
              <w:t>output data generated by the simulation. It may include information like event logs, performance metrics, or scenario results.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0276C" w14:textId="384910A3" w:rsidR="00EF1490" w:rsidRPr="002805C1" w:rsidRDefault="004C718F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CSV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4D06" w14:textId="1C0BCCDC" w:rsidR="00EF1490" w:rsidRPr="002805C1" w:rsidRDefault="009C016C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0&lt;</w:t>
            </w:r>
          </w:p>
        </w:tc>
      </w:tr>
      <w:tr w:rsidR="00450499" w:rsidRPr="002805C1" w14:paraId="6BEDB634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509F9" w14:textId="4866C8DE" w:rsidR="00450499" w:rsidRDefault="00450499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Telemetry Data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5CDD" w14:textId="261AFC01" w:rsidR="00450499" w:rsidRPr="004419BB" w:rsidRDefault="003618C6" w:rsidP="002805C1">
            <w:r>
              <w:t xml:space="preserve">Refers to parsed logs that contains the analyzed data that states </w:t>
            </w:r>
            <w:r w:rsidR="004C718F">
              <w:t>whether violations or collisions have been made.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36818" w14:textId="516E40FC" w:rsidR="00450499" w:rsidRDefault="004C718F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CSV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D4A71" w14:textId="74D35225" w:rsidR="00450499" w:rsidRDefault="00450499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0&lt;</w:t>
            </w:r>
          </w:p>
        </w:tc>
      </w:tr>
      <w:tr w:rsidR="00450499" w:rsidRPr="002805C1" w14:paraId="37236EB7" w14:textId="77777777" w:rsidTr="7946C0B8">
        <w:tc>
          <w:tcPr>
            <w:tcW w:w="13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86129" w14:textId="002B329D" w:rsidR="00450499" w:rsidRDefault="00450499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Real-time Sim display</w:t>
            </w:r>
          </w:p>
        </w:tc>
        <w:tc>
          <w:tcPr>
            <w:tcW w:w="55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2733" w14:textId="274095B5" w:rsidR="00450499" w:rsidRPr="00BB4A89" w:rsidRDefault="0022722F" w:rsidP="002805C1">
            <w:r>
              <w:t>A visual output that m</w:t>
            </w:r>
            <w:r w:rsidR="00BB4A89" w:rsidRPr="00BB4A89">
              <w:t>onitor</w:t>
            </w:r>
            <w:r>
              <w:t>s progress of both simulation environments.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0D068" w14:textId="403BBDD2" w:rsidR="00450499" w:rsidRDefault="00450499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Display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E971" w14:textId="4EEE0937" w:rsidR="00450499" w:rsidRDefault="00450499" w:rsidP="002805C1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</w:tr>
    </w:tbl>
    <w:p w14:paraId="341F2E58" w14:textId="4266D670" w:rsidR="00C27951" w:rsidRPr="00C27951" w:rsidRDefault="00C27951" w:rsidP="00C27951">
      <w:pPr>
        <w:pStyle w:val="Heading3"/>
        <w:numPr>
          <w:ilvl w:val="0"/>
          <w:numId w:val="0"/>
        </w:numPr>
        <w:spacing w:before="0"/>
        <w:jc w:val="center"/>
        <w:rPr>
          <w:b w:val="0"/>
          <w:bCs/>
          <w:i/>
          <w:iCs/>
        </w:rPr>
      </w:pPr>
      <w:bookmarkStart w:id="57" w:name="_Toc183546846"/>
      <w:r>
        <w:rPr>
          <w:b w:val="0"/>
          <w:bCs/>
          <w:i/>
          <w:iCs/>
        </w:rPr>
        <w:t>Figure 6. Data Dictionary</w:t>
      </w:r>
      <w:bookmarkEnd w:id="57"/>
    </w:p>
    <w:p w14:paraId="56D6EEC0" w14:textId="43FF4C4E" w:rsidR="002805C1" w:rsidRPr="002805C1" w:rsidRDefault="002805C1" w:rsidP="065CAAD5">
      <w:pPr>
        <w:pStyle w:val="Heading3"/>
        <w:rPr>
          <w:i/>
          <w:iCs/>
        </w:rPr>
      </w:pPr>
      <w:bookmarkStart w:id="58" w:name="_Toc183546847"/>
      <w:r w:rsidRPr="065CAAD5">
        <w:rPr>
          <w:i/>
          <w:iCs/>
        </w:rPr>
        <w:t>Context Diagram (Level 0 Data Flow Diagram)</w:t>
      </w:r>
      <w:bookmarkEnd w:id="58"/>
    </w:p>
    <w:p w14:paraId="6E74DF51" w14:textId="0F329F05" w:rsidR="002805C1" w:rsidRDefault="002805C1" w:rsidP="002805C1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40B2C2E" wp14:editId="3D312157">
            <wp:extent cx="6087272" cy="3261038"/>
            <wp:effectExtent l="0" t="0" r="0" b="3175"/>
            <wp:docPr id="159050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02999" name="Picture 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272" cy="32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6B1E" w14:textId="2029FE74" w:rsidR="00C27951" w:rsidRPr="00C27951" w:rsidRDefault="00C27951" w:rsidP="00C27951">
      <w:pPr>
        <w:pStyle w:val="Heading3"/>
        <w:numPr>
          <w:ilvl w:val="0"/>
          <w:numId w:val="0"/>
        </w:numPr>
        <w:spacing w:before="0"/>
        <w:jc w:val="center"/>
        <w:rPr>
          <w:b w:val="0"/>
          <w:bCs/>
          <w:i/>
          <w:iCs/>
        </w:rPr>
      </w:pPr>
      <w:bookmarkStart w:id="59" w:name="_Toc183546848"/>
      <w:r>
        <w:rPr>
          <w:b w:val="0"/>
          <w:bCs/>
          <w:i/>
          <w:iCs/>
        </w:rPr>
        <w:t xml:space="preserve">Figure </w:t>
      </w:r>
      <w:r>
        <w:rPr>
          <w:b w:val="0"/>
          <w:bCs/>
          <w:i/>
          <w:iCs/>
        </w:rPr>
        <w:t>7</w:t>
      </w:r>
      <w:r>
        <w:rPr>
          <w:b w:val="0"/>
          <w:bCs/>
          <w:i/>
          <w:iCs/>
        </w:rPr>
        <w:t xml:space="preserve">. </w:t>
      </w:r>
      <w:r>
        <w:rPr>
          <w:b w:val="0"/>
          <w:bCs/>
          <w:i/>
          <w:iCs/>
        </w:rPr>
        <w:t>Context Diagram</w:t>
      </w:r>
      <w:bookmarkEnd w:id="59"/>
    </w:p>
    <w:p w14:paraId="7739D0C4" w14:textId="4C7133AE" w:rsidR="002805C1" w:rsidRPr="002805C1" w:rsidRDefault="002805C1" w:rsidP="065CAAD5">
      <w:pPr>
        <w:pStyle w:val="Heading3"/>
        <w:rPr>
          <w:i/>
          <w:iCs/>
        </w:rPr>
      </w:pPr>
      <w:bookmarkStart w:id="60" w:name="_Toc183546849"/>
      <w:r w:rsidRPr="065CAAD5">
        <w:rPr>
          <w:i/>
          <w:iCs/>
        </w:rPr>
        <w:t>Level 1 Data Flow Diagram</w:t>
      </w:r>
      <w:bookmarkEnd w:id="60"/>
    </w:p>
    <w:p w14:paraId="33324598" w14:textId="77777777" w:rsidR="00C27951" w:rsidRDefault="002805C1">
      <w:r>
        <w:rPr>
          <w:noProof/>
        </w:rPr>
        <w:drawing>
          <wp:inline distT="0" distB="0" distL="0" distR="0" wp14:anchorId="3AD6D536" wp14:editId="070DE280">
            <wp:extent cx="6270913" cy="3359417"/>
            <wp:effectExtent l="0" t="0" r="317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0913" cy="335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499B5" w14:textId="2F723D00" w:rsidR="00C27951" w:rsidRPr="00C27951" w:rsidRDefault="00C27951" w:rsidP="00C27951">
      <w:pPr>
        <w:pStyle w:val="Heading3"/>
        <w:numPr>
          <w:ilvl w:val="0"/>
          <w:numId w:val="0"/>
        </w:numPr>
        <w:spacing w:before="0"/>
        <w:jc w:val="center"/>
        <w:rPr>
          <w:b w:val="0"/>
          <w:bCs/>
          <w:i/>
          <w:iCs/>
        </w:rPr>
      </w:pPr>
      <w:bookmarkStart w:id="61" w:name="_Toc183546850"/>
      <w:r>
        <w:rPr>
          <w:b w:val="0"/>
          <w:bCs/>
          <w:i/>
          <w:iCs/>
        </w:rPr>
        <w:t xml:space="preserve">Figure </w:t>
      </w:r>
      <w:r>
        <w:rPr>
          <w:b w:val="0"/>
          <w:bCs/>
          <w:i/>
          <w:iCs/>
        </w:rPr>
        <w:t>8</w:t>
      </w:r>
      <w:r>
        <w:rPr>
          <w:b w:val="0"/>
          <w:bCs/>
          <w:i/>
          <w:iCs/>
        </w:rPr>
        <w:t xml:space="preserve">. </w:t>
      </w:r>
      <w:r>
        <w:rPr>
          <w:b w:val="0"/>
          <w:bCs/>
          <w:i/>
          <w:iCs/>
        </w:rPr>
        <w:t>DFD Level 1</w:t>
      </w:r>
      <w:bookmarkEnd w:id="61"/>
    </w:p>
    <w:p w14:paraId="39999F66" w14:textId="06137313" w:rsidR="0045560C" w:rsidRDefault="0045560C">
      <w:r>
        <w:br w:type="page"/>
      </w:r>
    </w:p>
    <w:p w14:paraId="66B670E3" w14:textId="307EF746" w:rsidR="0045560C" w:rsidRDefault="0045560C" w:rsidP="0045560C">
      <w:pPr>
        <w:pStyle w:val="Heading1"/>
      </w:pPr>
      <w:bookmarkStart w:id="62" w:name="_Toc183546851"/>
      <w:r>
        <w:t>To Be Determined List</w:t>
      </w:r>
      <w:bookmarkEnd w:id="62"/>
    </w:p>
    <w:p w14:paraId="7F845565" w14:textId="5E7F6401" w:rsidR="0045560C" w:rsidRPr="00C27951" w:rsidRDefault="00C27951" w:rsidP="0045560C">
      <w:r>
        <w:t xml:space="preserve">At the current iteration, there is nothing listed that is To Be Determined. </w:t>
      </w:r>
    </w:p>
    <w:sectPr w:rsidR="0045560C" w:rsidRPr="00C27951" w:rsidSect="009C7F35">
      <w:headerReference w:type="first" r:id="rId36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0D955A" w14:textId="77777777" w:rsidR="005E019D" w:rsidRDefault="005E019D" w:rsidP="00EB0FF7">
      <w:r>
        <w:separator/>
      </w:r>
    </w:p>
  </w:endnote>
  <w:endnote w:type="continuationSeparator" w:id="0">
    <w:p w14:paraId="36811BBD" w14:textId="77777777" w:rsidR="005E019D" w:rsidRDefault="005E019D" w:rsidP="00EB0FF7">
      <w:r>
        <w:continuationSeparator/>
      </w:r>
    </w:p>
  </w:endnote>
  <w:endnote w:type="continuationNotice" w:id="1">
    <w:p w14:paraId="541FDF59" w14:textId="77777777" w:rsidR="005E019D" w:rsidRDefault="005E01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D4388" w14:textId="06D43817" w:rsidR="004C01BE" w:rsidRDefault="004C01BE" w:rsidP="004C01BE">
    <w:pPr>
      <w:pStyle w:val="Footer"/>
      <w:jc w:val="right"/>
    </w:pPr>
    <w:r>
      <w:t xml:space="preserve">Page </w:t>
    </w:r>
    <w:sdt>
      <w:sdtPr>
        <w:id w:val="56322498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92FBB" w14:textId="4543B129" w:rsidR="004C01BE" w:rsidRDefault="009C7F35" w:rsidP="009C7F35">
    <w:pPr>
      <w:pStyle w:val="Footer"/>
      <w:jc w:val="right"/>
    </w:pPr>
    <w:r>
      <w:t xml:space="preserve">Page </w:t>
    </w:r>
    <w:sdt>
      <w:sdtPr>
        <w:id w:val="-7736289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22AFF" w14:textId="77777777" w:rsidR="005E019D" w:rsidRDefault="005E019D" w:rsidP="00EB0FF7">
      <w:r>
        <w:separator/>
      </w:r>
    </w:p>
  </w:footnote>
  <w:footnote w:type="continuationSeparator" w:id="0">
    <w:p w14:paraId="0AB7E74A" w14:textId="77777777" w:rsidR="005E019D" w:rsidRDefault="005E019D" w:rsidP="00EB0FF7">
      <w:r>
        <w:continuationSeparator/>
      </w:r>
    </w:p>
  </w:footnote>
  <w:footnote w:type="continuationNotice" w:id="1">
    <w:p w14:paraId="01D5D12E" w14:textId="77777777" w:rsidR="005E019D" w:rsidRDefault="005E01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93D5F7" w14:textId="66E80E7C" w:rsidR="00C919AF" w:rsidRPr="004C01BE" w:rsidRDefault="5535CB32">
    <w:pPr>
      <w:pStyle w:val="Header"/>
      <w:rPr>
        <w:sz w:val="18"/>
        <w:szCs w:val="18"/>
      </w:rPr>
    </w:pPr>
    <w:r w:rsidRPr="5535CB32">
      <w:rPr>
        <w:sz w:val="18"/>
        <w:szCs w:val="18"/>
      </w:rPr>
      <w:t>Multi-Layer Modeling, Simulation, and Testing Environment for UAS System Requirements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5CB32" w14:paraId="144AF07E" w14:textId="77777777" w:rsidTr="5535CB32">
      <w:trPr>
        <w:trHeight w:val="300"/>
      </w:trPr>
      <w:tc>
        <w:tcPr>
          <w:tcW w:w="3120" w:type="dxa"/>
        </w:tcPr>
        <w:p w14:paraId="663AB637" w14:textId="1F4945DB" w:rsidR="5535CB32" w:rsidRDefault="5535CB32" w:rsidP="5535CB32">
          <w:pPr>
            <w:pStyle w:val="Header"/>
            <w:ind w:left="-115"/>
          </w:pPr>
        </w:p>
      </w:tc>
      <w:tc>
        <w:tcPr>
          <w:tcW w:w="3120" w:type="dxa"/>
        </w:tcPr>
        <w:p w14:paraId="2EDFC90F" w14:textId="301B6450" w:rsidR="5535CB32" w:rsidRDefault="5535CB32" w:rsidP="5535CB32">
          <w:pPr>
            <w:pStyle w:val="Header"/>
            <w:jc w:val="center"/>
          </w:pPr>
        </w:p>
      </w:tc>
      <w:tc>
        <w:tcPr>
          <w:tcW w:w="3120" w:type="dxa"/>
        </w:tcPr>
        <w:p w14:paraId="3615F3F1" w14:textId="1BFE04A8" w:rsidR="5535CB32" w:rsidRDefault="5535CB32" w:rsidP="5535CB32">
          <w:pPr>
            <w:pStyle w:val="Header"/>
            <w:ind w:right="-115"/>
            <w:jc w:val="right"/>
          </w:pPr>
        </w:p>
      </w:tc>
    </w:tr>
  </w:tbl>
  <w:p w14:paraId="28B917DE" w14:textId="36B08485" w:rsidR="5535CB32" w:rsidRDefault="5535CB32" w:rsidP="5535CB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535CB32" w14:paraId="59845F43" w14:textId="77777777" w:rsidTr="5535CB32">
      <w:trPr>
        <w:trHeight w:val="300"/>
      </w:trPr>
      <w:tc>
        <w:tcPr>
          <w:tcW w:w="3120" w:type="dxa"/>
        </w:tcPr>
        <w:p w14:paraId="2FE0F671" w14:textId="43D92B6B" w:rsidR="5535CB32" w:rsidRDefault="5535CB32" w:rsidP="5535CB32">
          <w:pPr>
            <w:pStyle w:val="Header"/>
            <w:ind w:left="-115"/>
          </w:pPr>
        </w:p>
      </w:tc>
      <w:tc>
        <w:tcPr>
          <w:tcW w:w="3120" w:type="dxa"/>
        </w:tcPr>
        <w:p w14:paraId="54910647" w14:textId="40C41441" w:rsidR="5535CB32" w:rsidRDefault="5535CB32" w:rsidP="5535CB32">
          <w:pPr>
            <w:pStyle w:val="Header"/>
            <w:jc w:val="center"/>
          </w:pPr>
        </w:p>
      </w:tc>
      <w:tc>
        <w:tcPr>
          <w:tcW w:w="3120" w:type="dxa"/>
        </w:tcPr>
        <w:p w14:paraId="55783C01" w14:textId="0A5E2E94" w:rsidR="5535CB32" w:rsidRDefault="5535CB32" w:rsidP="5535CB32">
          <w:pPr>
            <w:pStyle w:val="Header"/>
            <w:ind w:right="-115"/>
            <w:jc w:val="right"/>
          </w:pPr>
        </w:p>
      </w:tc>
    </w:tr>
  </w:tbl>
  <w:p w14:paraId="23BB4B0E" w14:textId="2D9E1542" w:rsidR="5535CB32" w:rsidRDefault="5535CB32" w:rsidP="5535CB32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227D"/>
    <w:multiLevelType w:val="hybridMultilevel"/>
    <w:tmpl w:val="46B86C4A"/>
    <w:lvl w:ilvl="0" w:tplc="544E9DA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F41E1"/>
    <w:multiLevelType w:val="multilevel"/>
    <w:tmpl w:val="C06477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3AFAB3F"/>
    <w:multiLevelType w:val="hybridMultilevel"/>
    <w:tmpl w:val="FFFFFFFF"/>
    <w:lvl w:ilvl="0" w:tplc="5CBAAA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C9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642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6C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166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CA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E3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2EB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CE8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753C4"/>
    <w:multiLevelType w:val="multilevel"/>
    <w:tmpl w:val="779062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 w15:restartNumberingAfterBreak="0">
    <w:nsid w:val="0D24C1DC"/>
    <w:multiLevelType w:val="hybridMultilevel"/>
    <w:tmpl w:val="FFFFFFFF"/>
    <w:lvl w:ilvl="0" w:tplc="EBB8745A">
      <w:start w:val="1"/>
      <w:numFmt w:val="decimal"/>
      <w:lvlText w:val="%1."/>
      <w:lvlJc w:val="left"/>
      <w:pPr>
        <w:ind w:left="720" w:hanging="360"/>
      </w:pPr>
    </w:lvl>
    <w:lvl w:ilvl="1" w:tplc="14B6F8B0">
      <w:start w:val="1"/>
      <w:numFmt w:val="lowerLetter"/>
      <w:lvlText w:val="%2."/>
      <w:lvlJc w:val="left"/>
      <w:pPr>
        <w:ind w:left="1440" w:hanging="360"/>
      </w:pPr>
    </w:lvl>
    <w:lvl w:ilvl="2" w:tplc="00DE84C0">
      <w:start w:val="1"/>
      <w:numFmt w:val="lowerRoman"/>
      <w:lvlText w:val="%3."/>
      <w:lvlJc w:val="right"/>
      <w:pPr>
        <w:ind w:left="2160" w:hanging="180"/>
      </w:pPr>
    </w:lvl>
    <w:lvl w:ilvl="3" w:tplc="5A2A55AC">
      <w:start w:val="1"/>
      <w:numFmt w:val="decimal"/>
      <w:lvlText w:val="%4."/>
      <w:lvlJc w:val="left"/>
      <w:pPr>
        <w:ind w:left="2880" w:hanging="360"/>
      </w:pPr>
    </w:lvl>
    <w:lvl w:ilvl="4" w:tplc="10B69A2E">
      <w:start w:val="1"/>
      <w:numFmt w:val="lowerLetter"/>
      <w:lvlText w:val="%5."/>
      <w:lvlJc w:val="left"/>
      <w:pPr>
        <w:ind w:left="3600" w:hanging="360"/>
      </w:pPr>
    </w:lvl>
    <w:lvl w:ilvl="5" w:tplc="688AE33E">
      <w:start w:val="1"/>
      <w:numFmt w:val="lowerRoman"/>
      <w:lvlText w:val="%6."/>
      <w:lvlJc w:val="right"/>
      <w:pPr>
        <w:ind w:left="4320" w:hanging="180"/>
      </w:pPr>
    </w:lvl>
    <w:lvl w:ilvl="6" w:tplc="67F6C978">
      <w:start w:val="1"/>
      <w:numFmt w:val="decimal"/>
      <w:lvlText w:val="%7."/>
      <w:lvlJc w:val="left"/>
      <w:pPr>
        <w:ind w:left="5040" w:hanging="360"/>
      </w:pPr>
    </w:lvl>
    <w:lvl w:ilvl="7" w:tplc="B09CFED8">
      <w:start w:val="1"/>
      <w:numFmt w:val="lowerLetter"/>
      <w:lvlText w:val="%8."/>
      <w:lvlJc w:val="left"/>
      <w:pPr>
        <w:ind w:left="5760" w:hanging="360"/>
      </w:pPr>
    </w:lvl>
    <w:lvl w:ilvl="8" w:tplc="579A301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CA9987"/>
    <w:multiLevelType w:val="hybridMultilevel"/>
    <w:tmpl w:val="FFFFFFFF"/>
    <w:lvl w:ilvl="0" w:tplc="CA5A62C8">
      <w:start w:val="1"/>
      <w:numFmt w:val="decimal"/>
      <w:lvlText w:val="%1."/>
      <w:lvlJc w:val="left"/>
      <w:pPr>
        <w:ind w:left="720" w:hanging="360"/>
      </w:pPr>
    </w:lvl>
    <w:lvl w:ilvl="1" w:tplc="18747B30">
      <w:start w:val="1"/>
      <w:numFmt w:val="lowerLetter"/>
      <w:lvlText w:val="%2."/>
      <w:lvlJc w:val="left"/>
      <w:pPr>
        <w:ind w:left="1440" w:hanging="360"/>
      </w:pPr>
    </w:lvl>
    <w:lvl w:ilvl="2" w:tplc="3E521CA6">
      <w:start w:val="1"/>
      <w:numFmt w:val="lowerRoman"/>
      <w:lvlText w:val="%3."/>
      <w:lvlJc w:val="right"/>
      <w:pPr>
        <w:ind w:left="2160" w:hanging="180"/>
      </w:pPr>
    </w:lvl>
    <w:lvl w:ilvl="3" w:tplc="8248AB86">
      <w:start w:val="1"/>
      <w:numFmt w:val="decimal"/>
      <w:lvlText w:val="%4."/>
      <w:lvlJc w:val="left"/>
      <w:pPr>
        <w:ind w:left="2880" w:hanging="360"/>
      </w:pPr>
    </w:lvl>
    <w:lvl w:ilvl="4" w:tplc="E2C411F8">
      <w:start w:val="1"/>
      <w:numFmt w:val="lowerLetter"/>
      <w:lvlText w:val="%5."/>
      <w:lvlJc w:val="left"/>
      <w:pPr>
        <w:ind w:left="3600" w:hanging="360"/>
      </w:pPr>
    </w:lvl>
    <w:lvl w:ilvl="5" w:tplc="BD82D1C0">
      <w:start w:val="1"/>
      <w:numFmt w:val="lowerRoman"/>
      <w:lvlText w:val="%6."/>
      <w:lvlJc w:val="right"/>
      <w:pPr>
        <w:ind w:left="4320" w:hanging="180"/>
      </w:pPr>
    </w:lvl>
    <w:lvl w:ilvl="6" w:tplc="2BB2B524">
      <w:start w:val="1"/>
      <w:numFmt w:val="decimal"/>
      <w:lvlText w:val="%7."/>
      <w:lvlJc w:val="left"/>
      <w:pPr>
        <w:ind w:left="5040" w:hanging="360"/>
      </w:pPr>
    </w:lvl>
    <w:lvl w:ilvl="7" w:tplc="AFE2172E">
      <w:start w:val="1"/>
      <w:numFmt w:val="lowerLetter"/>
      <w:lvlText w:val="%8."/>
      <w:lvlJc w:val="left"/>
      <w:pPr>
        <w:ind w:left="5760" w:hanging="360"/>
      </w:pPr>
    </w:lvl>
    <w:lvl w:ilvl="8" w:tplc="B1A6BF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C6F11C"/>
    <w:multiLevelType w:val="hybridMultilevel"/>
    <w:tmpl w:val="FFFFFFFF"/>
    <w:lvl w:ilvl="0" w:tplc="F5E63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407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B0FD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61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8CB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24E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E7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2EA0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9E0C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C3E43"/>
    <w:multiLevelType w:val="multilevel"/>
    <w:tmpl w:val="D486AC22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ind w:left="1080" w:hanging="720"/>
      </w:p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pStyle w:val="Heading6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A864DED"/>
    <w:multiLevelType w:val="hybridMultilevel"/>
    <w:tmpl w:val="5A70CC7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E5CF2"/>
    <w:multiLevelType w:val="hybridMultilevel"/>
    <w:tmpl w:val="DB12EF06"/>
    <w:lvl w:ilvl="0" w:tplc="FC12F488">
      <w:start w:val="1"/>
      <w:numFmt w:val="decimal"/>
      <w:lvlText w:val="[REQ %1] 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B20E1"/>
    <w:multiLevelType w:val="hybridMultilevel"/>
    <w:tmpl w:val="9B0230D2"/>
    <w:lvl w:ilvl="0" w:tplc="8D28A85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6E96F"/>
    <w:multiLevelType w:val="hybridMultilevel"/>
    <w:tmpl w:val="75F0F3D0"/>
    <w:lvl w:ilvl="0" w:tplc="3D9E599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3409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29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87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4EB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E7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60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A1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A73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44468"/>
    <w:multiLevelType w:val="multilevel"/>
    <w:tmpl w:val="253CEF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3" w15:restartNumberingAfterBreak="0">
    <w:nsid w:val="2F1B656D"/>
    <w:multiLevelType w:val="hybridMultilevel"/>
    <w:tmpl w:val="90628A50"/>
    <w:lvl w:ilvl="0" w:tplc="FC12F488">
      <w:start w:val="1"/>
      <w:numFmt w:val="decimal"/>
      <w:lvlText w:val="[REQ %1] 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77870"/>
    <w:multiLevelType w:val="hybridMultilevel"/>
    <w:tmpl w:val="DAC0862C"/>
    <w:lvl w:ilvl="0" w:tplc="248EC1D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0D5179"/>
    <w:multiLevelType w:val="multilevel"/>
    <w:tmpl w:val="8EA82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CD0A03"/>
    <w:multiLevelType w:val="hybridMultilevel"/>
    <w:tmpl w:val="FFFFFFFF"/>
    <w:lvl w:ilvl="0" w:tplc="AE544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728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C44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0C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29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C95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C3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40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2B6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A59CE"/>
    <w:multiLevelType w:val="hybridMultilevel"/>
    <w:tmpl w:val="D69835AA"/>
    <w:lvl w:ilvl="0" w:tplc="FC12F488">
      <w:start w:val="1"/>
      <w:numFmt w:val="decimal"/>
      <w:lvlText w:val="[REQ %1] 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7B340D"/>
    <w:multiLevelType w:val="hybridMultilevel"/>
    <w:tmpl w:val="DE8C3438"/>
    <w:lvl w:ilvl="0" w:tplc="FC12F488">
      <w:start w:val="1"/>
      <w:numFmt w:val="decimal"/>
      <w:lvlText w:val="[REQ %1] 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C1503"/>
    <w:multiLevelType w:val="hybridMultilevel"/>
    <w:tmpl w:val="B34E361A"/>
    <w:lvl w:ilvl="0" w:tplc="FC12F488">
      <w:start w:val="1"/>
      <w:numFmt w:val="decimal"/>
      <w:lvlText w:val="[REQ %1] 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5B2C86"/>
    <w:multiLevelType w:val="multilevel"/>
    <w:tmpl w:val="91B2D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5A083509"/>
    <w:multiLevelType w:val="multilevel"/>
    <w:tmpl w:val="70783D0A"/>
    <w:styleLink w:val="CurrentList1"/>
    <w:lvl w:ilvl="0">
      <w:start w:val="1"/>
      <w:numFmt w:val="decimal"/>
      <w:lvlText w:val="[REQ %1] 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D9F43"/>
    <w:multiLevelType w:val="hybridMultilevel"/>
    <w:tmpl w:val="FFFFFFFF"/>
    <w:lvl w:ilvl="0" w:tplc="B0B4969E">
      <w:start w:val="1"/>
      <w:numFmt w:val="decimal"/>
      <w:lvlText w:val="%1."/>
      <w:lvlJc w:val="left"/>
      <w:pPr>
        <w:ind w:left="1080" w:hanging="360"/>
      </w:pPr>
    </w:lvl>
    <w:lvl w:ilvl="1" w:tplc="AD066D2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B82E4B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A8A8F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1C530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4EEA1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B8CA5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DE685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7E025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8525E3"/>
    <w:multiLevelType w:val="hybridMultilevel"/>
    <w:tmpl w:val="3B3E1328"/>
    <w:lvl w:ilvl="0" w:tplc="FC12F488">
      <w:start w:val="1"/>
      <w:numFmt w:val="decimal"/>
      <w:lvlText w:val="[REQ %1] 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BC575C"/>
    <w:multiLevelType w:val="hybridMultilevel"/>
    <w:tmpl w:val="FFFFFFFF"/>
    <w:lvl w:ilvl="0" w:tplc="5A9CA0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A01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46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E05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A82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8C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A0DE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4005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547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BAE36"/>
    <w:multiLevelType w:val="hybridMultilevel"/>
    <w:tmpl w:val="FFFFFFFF"/>
    <w:lvl w:ilvl="0" w:tplc="E1425A4E">
      <w:start w:val="1"/>
      <w:numFmt w:val="decimal"/>
      <w:lvlText w:val="%1."/>
      <w:lvlJc w:val="left"/>
      <w:pPr>
        <w:ind w:left="720" w:hanging="360"/>
      </w:pPr>
    </w:lvl>
    <w:lvl w:ilvl="1" w:tplc="C72C97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642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662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44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123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B85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A0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9246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A1E52"/>
    <w:multiLevelType w:val="hybridMultilevel"/>
    <w:tmpl w:val="70783D0A"/>
    <w:lvl w:ilvl="0" w:tplc="FC12F488">
      <w:start w:val="1"/>
      <w:numFmt w:val="decimal"/>
      <w:lvlText w:val="[REQ %1] 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362743">
    <w:abstractNumId w:val="11"/>
  </w:num>
  <w:num w:numId="2" w16cid:durableId="1765295271">
    <w:abstractNumId w:val="5"/>
  </w:num>
  <w:num w:numId="3" w16cid:durableId="1896621881">
    <w:abstractNumId w:val="24"/>
  </w:num>
  <w:num w:numId="4" w16cid:durableId="1670060274">
    <w:abstractNumId w:val="6"/>
  </w:num>
  <w:num w:numId="5" w16cid:durableId="1546797155">
    <w:abstractNumId w:val="10"/>
  </w:num>
  <w:num w:numId="6" w16cid:durableId="929123760">
    <w:abstractNumId w:val="14"/>
  </w:num>
  <w:num w:numId="7" w16cid:durableId="689334432">
    <w:abstractNumId w:val="7"/>
  </w:num>
  <w:num w:numId="8" w16cid:durableId="1760564870">
    <w:abstractNumId w:val="8"/>
  </w:num>
  <w:num w:numId="9" w16cid:durableId="2110268079">
    <w:abstractNumId w:val="2"/>
  </w:num>
  <w:num w:numId="10" w16cid:durableId="850336249">
    <w:abstractNumId w:val="16"/>
  </w:num>
  <w:num w:numId="11" w16cid:durableId="763766242">
    <w:abstractNumId w:val="22"/>
  </w:num>
  <w:num w:numId="12" w16cid:durableId="764039112">
    <w:abstractNumId w:val="4"/>
  </w:num>
  <w:num w:numId="13" w16cid:durableId="146214894">
    <w:abstractNumId w:val="25"/>
  </w:num>
  <w:num w:numId="14" w16cid:durableId="921060058">
    <w:abstractNumId w:val="20"/>
  </w:num>
  <w:num w:numId="15" w16cid:durableId="839348664">
    <w:abstractNumId w:val="3"/>
  </w:num>
  <w:num w:numId="16" w16cid:durableId="2112973005">
    <w:abstractNumId w:val="12"/>
  </w:num>
  <w:num w:numId="17" w16cid:durableId="2135631998">
    <w:abstractNumId w:val="0"/>
  </w:num>
  <w:num w:numId="18" w16cid:durableId="1483766710">
    <w:abstractNumId w:val="15"/>
  </w:num>
  <w:num w:numId="19" w16cid:durableId="470943346">
    <w:abstractNumId w:val="1"/>
  </w:num>
  <w:num w:numId="20" w16cid:durableId="1026902116">
    <w:abstractNumId w:val="26"/>
  </w:num>
  <w:num w:numId="21" w16cid:durableId="498892400">
    <w:abstractNumId w:val="18"/>
  </w:num>
  <w:num w:numId="22" w16cid:durableId="1856915803">
    <w:abstractNumId w:val="23"/>
  </w:num>
  <w:num w:numId="23" w16cid:durableId="660232518">
    <w:abstractNumId w:val="9"/>
  </w:num>
  <w:num w:numId="24" w16cid:durableId="1155410821">
    <w:abstractNumId w:val="17"/>
  </w:num>
  <w:num w:numId="25" w16cid:durableId="95518699">
    <w:abstractNumId w:val="13"/>
  </w:num>
  <w:num w:numId="26" w16cid:durableId="1717194608">
    <w:abstractNumId w:val="19"/>
  </w:num>
  <w:num w:numId="27" w16cid:durableId="1283345768">
    <w:abstractNumId w:val="21"/>
  </w:num>
  <w:numIdMacAtCleanup w:val="2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e, John">
    <w15:presenceInfo w15:providerId="AD" w15:userId="S::leej214@my.erau.edu::51e154bf-2473-41c6-9b79-a322da46cd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1AB"/>
    <w:rsid w:val="00000065"/>
    <w:rsid w:val="00000363"/>
    <w:rsid w:val="00000488"/>
    <w:rsid w:val="00000A22"/>
    <w:rsid w:val="00000AEF"/>
    <w:rsid w:val="00000BC3"/>
    <w:rsid w:val="00001431"/>
    <w:rsid w:val="000022FE"/>
    <w:rsid w:val="000034BD"/>
    <w:rsid w:val="00003B65"/>
    <w:rsid w:val="000052B2"/>
    <w:rsid w:val="00005F7C"/>
    <w:rsid w:val="00006343"/>
    <w:rsid w:val="000066F4"/>
    <w:rsid w:val="000070EB"/>
    <w:rsid w:val="00007B96"/>
    <w:rsid w:val="00007CE5"/>
    <w:rsid w:val="00007F67"/>
    <w:rsid w:val="00010F1C"/>
    <w:rsid w:val="00012015"/>
    <w:rsid w:val="000121AB"/>
    <w:rsid w:val="000128F2"/>
    <w:rsid w:val="0001290D"/>
    <w:rsid w:val="0001296F"/>
    <w:rsid w:val="00012F1F"/>
    <w:rsid w:val="000132C5"/>
    <w:rsid w:val="000134B5"/>
    <w:rsid w:val="00013823"/>
    <w:rsid w:val="00013AEA"/>
    <w:rsid w:val="00013FE9"/>
    <w:rsid w:val="00014B12"/>
    <w:rsid w:val="00014D7C"/>
    <w:rsid w:val="00014EEC"/>
    <w:rsid w:val="00015267"/>
    <w:rsid w:val="0001575F"/>
    <w:rsid w:val="00015989"/>
    <w:rsid w:val="00016161"/>
    <w:rsid w:val="00016B49"/>
    <w:rsid w:val="00016D92"/>
    <w:rsid w:val="00016FD2"/>
    <w:rsid w:val="000207AA"/>
    <w:rsid w:val="00020BF6"/>
    <w:rsid w:val="00021000"/>
    <w:rsid w:val="0002135E"/>
    <w:rsid w:val="000217C4"/>
    <w:rsid w:val="00021A20"/>
    <w:rsid w:val="00021FEE"/>
    <w:rsid w:val="00022D56"/>
    <w:rsid w:val="00023969"/>
    <w:rsid w:val="00023C54"/>
    <w:rsid w:val="00023EED"/>
    <w:rsid w:val="00025148"/>
    <w:rsid w:val="0002552A"/>
    <w:rsid w:val="00025700"/>
    <w:rsid w:val="0002578E"/>
    <w:rsid w:val="00025DC8"/>
    <w:rsid w:val="000263BB"/>
    <w:rsid w:val="000263DB"/>
    <w:rsid w:val="000268B9"/>
    <w:rsid w:val="000271C0"/>
    <w:rsid w:val="00027943"/>
    <w:rsid w:val="00027AF7"/>
    <w:rsid w:val="00030C00"/>
    <w:rsid w:val="000310CE"/>
    <w:rsid w:val="000319EC"/>
    <w:rsid w:val="00031EC1"/>
    <w:rsid w:val="000325D2"/>
    <w:rsid w:val="00032B72"/>
    <w:rsid w:val="00032F37"/>
    <w:rsid w:val="0003316F"/>
    <w:rsid w:val="00033308"/>
    <w:rsid w:val="000334F0"/>
    <w:rsid w:val="00034192"/>
    <w:rsid w:val="0003481D"/>
    <w:rsid w:val="0003491B"/>
    <w:rsid w:val="00034DBB"/>
    <w:rsid w:val="0003551D"/>
    <w:rsid w:val="000359E8"/>
    <w:rsid w:val="00035B89"/>
    <w:rsid w:val="00036387"/>
    <w:rsid w:val="00036573"/>
    <w:rsid w:val="00036615"/>
    <w:rsid w:val="000370FD"/>
    <w:rsid w:val="0003755C"/>
    <w:rsid w:val="000401BC"/>
    <w:rsid w:val="00040245"/>
    <w:rsid w:val="00040B6B"/>
    <w:rsid w:val="0004105B"/>
    <w:rsid w:val="00041E4B"/>
    <w:rsid w:val="000427C5"/>
    <w:rsid w:val="00042C23"/>
    <w:rsid w:val="000430CB"/>
    <w:rsid w:val="0004343D"/>
    <w:rsid w:val="00043CA3"/>
    <w:rsid w:val="0004412E"/>
    <w:rsid w:val="00044A1E"/>
    <w:rsid w:val="00044E8B"/>
    <w:rsid w:val="00045002"/>
    <w:rsid w:val="000455AA"/>
    <w:rsid w:val="0004637C"/>
    <w:rsid w:val="00047B16"/>
    <w:rsid w:val="00047B23"/>
    <w:rsid w:val="00047BAD"/>
    <w:rsid w:val="00047F66"/>
    <w:rsid w:val="00050A49"/>
    <w:rsid w:val="00050B73"/>
    <w:rsid w:val="00050BB4"/>
    <w:rsid w:val="0005218B"/>
    <w:rsid w:val="0005262A"/>
    <w:rsid w:val="00052782"/>
    <w:rsid w:val="0005279F"/>
    <w:rsid w:val="00055437"/>
    <w:rsid w:val="00055C0C"/>
    <w:rsid w:val="00056001"/>
    <w:rsid w:val="00056261"/>
    <w:rsid w:val="00057A80"/>
    <w:rsid w:val="000601B9"/>
    <w:rsid w:val="00060C0B"/>
    <w:rsid w:val="00060EC4"/>
    <w:rsid w:val="00062211"/>
    <w:rsid w:val="000626D5"/>
    <w:rsid w:val="00063E4F"/>
    <w:rsid w:val="000642BF"/>
    <w:rsid w:val="0006441F"/>
    <w:rsid w:val="00064548"/>
    <w:rsid w:val="00064FFE"/>
    <w:rsid w:val="000656A6"/>
    <w:rsid w:val="00065C74"/>
    <w:rsid w:val="00065E20"/>
    <w:rsid w:val="00067290"/>
    <w:rsid w:val="000678F4"/>
    <w:rsid w:val="000704FC"/>
    <w:rsid w:val="000705D4"/>
    <w:rsid w:val="00070852"/>
    <w:rsid w:val="00070B6F"/>
    <w:rsid w:val="00070D83"/>
    <w:rsid w:val="00070F9F"/>
    <w:rsid w:val="0007248F"/>
    <w:rsid w:val="0007294E"/>
    <w:rsid w:val="00072962"/>
    <w:rsid w:val="00072E82"/>
    <w:rsid w:val="0007339D"/>
    <w:rsid w:val="000735F8"/>
    <w:rsid w:val="0007378A"/>
    <w:rsid w:val="00073E99"/>
    <w:rsid w:val="00073FC4"/>
    <w:rsid w:val="00074803"/>
    <w:rsid w:val="000752E4"/>
    <w:rsid w:val="000754CD"/>
    <w:rsid w:val="00076730"/>
    <w:rsid w:val="0007685F"/>
    <w:rsid w:val="00076FE8"/>
    <w:rsid w:val="0007703C"/>
    <w:rsid w:val="000770A5"/>
    <w:rsid w:val="0007796A"/>
    <w:rsid w:val="00077B0C"/>
    <w:rsid w:val="00077C1B"/>
    <w:rsid w:val="00080769"/>
    <w:rsid w:val="000809BE"/>
    <w:rsid w:val="00080F4B"/>
    <w:rsid w:val="00081E3C"/>
    <w:rsid w:val="000828FA"/>
    <w:rsid w:val="00083FE7"/>
    <w:rsid w:val="00084BD8"/>
    <w:rsid w:val="00084F72"/>
    <w:rsid w:val="0008521E"/>
    <w:rsid w:val="00085A56"/>
    <w:rsid w:val="000866D0"/>
    <w:rsid w:val="00086F25"/>
    <w:rsid w:val="00087000"/>
    <w:rsid w:val="00087F6C"/>
    <w:rsid w:val="00090D04"/>
    <w:rsid w:val="000917EA"/>
    <w:rsid w:val="00091B61"/>
    <w:rsid w:val="00092117"/>
    <w:rsid w:val="000923BF"/>
    <w:rsid w:val="00092490"/>
    <w:rsid w:val="000931F1"/>
    <w:rsid w:val="0009336F"/>
    <w:rsid w:val="00093419"/>
    <w:rsid w:val="0009363B"/>
    <w:rsid w:val="00093959"/>
    <w:rsid w:val="00093BF6"/>
    <w:rsid w:val="0009447C"/>
    <w:rsid w:val="0009460B"/>
    <w:rsid w:val="00094723"/>
    <w:rsid w:val="000950FE"/>
    <w:rsid w:val="0009585D"/>
    <w:rsid w:val="00095CFD"/>
    <w:rsid w:val="00095ECB"/>
    <w:rsid w:val="000A0106"/>
    <w:rsid w:val="000A0A47"/>
    <w:rsid w:val="000A0C93"/>
    <w:rsid w:val="000A1BF8"/>
    <w:rsid w:val="000A2065"/>
    <w:rsid w:val="000A2821"/>
    <w:rsid w:val="000A37DB"/>
    <w:rsid w:val="000A3EA6"/>
    <w:rsid w:val="000A437A"/>
    <w:rsid w:val="000A4CB7"/>
    <w:rsid w:val="000A5AA1"/>
    <w:rsid w:val="000A5BD7"/>
    <w:rsid w:val="000A7086"/>
    <w:rsid w:val="000A7A7C"/>
    <w:rsid w:val="000A7B0C"/>
    <w:rsid w:val="000A7BAE"/>
    <w:rsid w:val="000A7CCB"/>
    <w:rsid w:val="000B0220"/>
    <w:rsid w:val="000B150B"/>
    <w:rsid w:val="000B2A3C"/>
    <w:rsid w:val="000B2EAF"/>
    <w:rsid w:val="000B31D7"/>
    <w:rsid w:val="000B40BB"/>
    <w:rsid w:val="000B4450"/>
    <w:rsid w:val="000B4AE1"/>
    <w:rsid w:val="000B534B"/>
    <w:rsid w:val="000B6C0D"/>
    <w:rsid w:val="000B6FD6"/>
    <w:rsid w:val="000B72EF"/>
    <w:rsid w:val="000B739A"/>
    <w:rsid w:val="000C08C3"/>
    <w:rsid w:val="000C0D2B"/>
    <w:rsid w:val="000C0DA7"/>
    <w:rsid w:val="000C1A1F"/>
    <w:rsid w:val="000C1E40"/>
    <w:rsid w:val="000C3EBE"/>
    <w:rsid w:val="000C420C"/>
    <w:rsid w:val="000C479A"/>
    <w:rsid w:val="000C6278"/>
    <w:rsid w:val="000C7265"/>
    <w:rsid w:val="000C77F0"/>
    <w:rsid w:val="000C79FA"/>
    <w:rsid w:val="000D061E"/>
    <w:rsid w:val="000D1467"/>
    <w:rsid w:val="000D181F"/>
    <w:rsid w:val="000D1D69"/>
    <w:rsid w:val="000D2C0C"/>
    <w:rsid w:val="000D334C"/>
    <w:rsid w:val="000D35AD"/>
    <w:rsid w:val="000D4687"/>
    <w:rsid w:val="000D4D2E"/>
    <w:rsid w:val="000D549F"/>
    <w:rsid w:val="000D615E"/>
    <w:rsid w:val="000D62E2"/>
    <w:rsid w:val="000D7065"/>
    <w:rsid w:val="000D7F8D"/>
    <w:rsid w:val="000E025C"/>
    <w:rsid w:val="000E0BAE"/>
    <w:rsid w:val="000E1B0C"/>
    <w:rsid w:val="000E2E02"/>
    <w:rsid w:val="000E2EDA"/>
    <w:rsid w:val="000E380E"/>
    <w:rsid w:val="000E4338"/>
    <w:rsid w:val="000E4348"/>
    <w:rsid w:val="000E4CDA"/>
    <w:rsid w:val="000E669A"/>
    <w:rsid w:val="000E6E6B"/>
    <w:rsid w:val="000F01FD"/>
    <w:rsid w:val="000F0202"/>
    <w:rsid w:val="000F0640"/>
    <w:rsid w:val="000F076A"/>
    <w:rsid w:val="000F08FE"/>
    <w:rsid w:val="000F0D46"/>
    <w:rsid w:val="000F155D"/>
    <w:rsid w:val="000F3555"/>
    <w:rsid w:val="000F4CCC"/>
    <w:rsid w:val="000F538B"/>
    <w:rsid w:val="000F62AA"/>
    <w:rsid w:val="000F6B38"/>
    <w:rsid w:val="000F7152"/>
    <w:rsid w:val="0010034D"/>
    <w:rsid w:val="0010070A"/>
    <w:rsid w:val="001010EC"/>
    <w:rsid w:val="001018A3"/>
    <w:rsid w:val="00101A1B"/>
    <w:rsid w:val="00101B0E"/>
    <w:rsid w:val="001027D0"/>
    <w:rsid w:val="00103047"/>
    <w:rsid w:val="00103553"/>
    <w:rsid w:val="0010461F"/>
    <w:rsid w:val="0010474E"/>
    <w:rsid w:val="001054A9"/>
    <w:rsid w:val="001055A3"/>
    <w:rsid w:val="001056A3"/>
    <w:rsid w:val="00105F29"/>
    <w:rsid w:val="001066C1"/>
    <w:rsid w:val="00106E95"/>
    <w:rsid w:val="0010711D"/>
    <w:rsid w:val="001100DD"/>
    <w:rsid w:val="001108B0"/>
    <w:rsid w:val="001110EB"/>
    <w:rsid w:val="0011116B"/>
    <w:rsid w:val="0011201B"/>
    <w:rsid w:val="001124F0"/>
    <w:rsid w:val="001129DC"/>
    <w:rsid w:val="001138BB"/>
    <w:rsid w:val="001141AF"/>
    <w:rsid w:val="00114A14"/>
    <w:rsid w:val="00115463"/>
    <w:rsid w:val="00116002"/>
    <w:rsid w:val="00117CE9"/>
    <w:rsid w:val="001200AD"/>
    <w:rsid w:val="001201A8"/>
    <w:rsid w:val="0012181D"/>
    <w:rsid w:val="00121EAC"/>
    <w:rsid w:val="00122169"/>
    <w:rsid w:val="00122884"/>
    <w:rsid w:val="00122B15"/>
    <w:rsid w:val="00122BA1"/>
    <w:rsid w:val="001233B8"/>
    <w:rsid w:val="001234BB"/>
    <w:rsid w:val="00123731"/>
    <w:rsid w:val="0012534D"/>
    <w:rsid w:val="00125A29"/>
    <w:rsid w:val="0012603C"/>
    <w:rsid w:val="001268CE"/>
    <w:rsid w:val="001269A5"/>
    <w:rsid w:val="00126AA7"/>
    <w:rsid w:val="00126DF6"/>
    <w:rsid w:val="00126E78"/>
    <w:rsid w:val="001273B6"/>
    <w:rsid w:val="00127514"/>
    <w:rsid w:val="00127786"/>
    <w:rsid w:val="0012781A"/>
    <w:rsid w:val="0012782F"/>
    <w:rsid w:val="00127DB8"/>
    <w:rsid w:val="001305CC"/>
    <w:rsid w:val="0013080F"/>
    <w:rsid w:val="00130A2F"/>
    <w:rsid w:val="00130FB4"/>
    <w:rsid w:val="00131542"/>
    <w:rsid w:val="001316E6"/>
    <w:rsid w:val="00131E98"/>
    <w:rsid w:val="00132DF6"/>
    <w:rsid w:val="001330E1"/>
    <w:rsid w:val="00133617"/>
    <w:rsid w:val="001337C5"/>
    <w:rsid w:val="00133AC3"/>
    <w:rsid w:val="00133B41"/>
    <w:rsid w:val="00133D17"/>
    <w:rsid w:val="00133E4C"/>
    <w:rsid w:val="00134404"/>
    <w:rsid w:val="00134BC9"/>
    <w:rsid w:val="00135542"/>
    <w:rsid w:val="00135665"/>
    <w:rsid w:val="00135E6E"/>
    <w:rsid w:val="0013633C"/>
    <w:rsid w:val="001363C4"/>
    <w:rsid w:val="001365DD"/>
    <w:rsid w:val="001366BF"/>
    <w:rsid w:val="00136718"/>
    <w:rsid w:val="00136CEB"/>
    <w:rsid w:val="00137038"/>
    <w:rsid w:val="001372F5"/>
    <w:rsid w:val="00137F81"/>
    <w:rsid w:val="0013F71A"/>
    <w:rsid w:val="0014017E"/>
    <w:rsid w:val="0014071D"/>
    <w:rsid w:val="0014074B"/>
    <w:rsid w:val="00141202"/>
    <w:rsid w:val="001412FB"/>
    <w:rsid w:val="0014252F"/>
    <w:rsid w:val="0014268E"/>
    <w:rsid w:val="00143106"/>
    <w:rsid w:val="00143917"/>
    <w:rsid w:val="00143FF6"/>
    <w:rsid w:val="0014436E"/>
    <w:rsid w:val="00144692"/>
    <w:rsid w:val="00144D6F"/>
    <w:rsid w:val="001455D7"/>
    <w:rsid w:val="00145E92"/>
    <w:rsid w:val="00146512"/>
    <w:rsid w:val="001478D8"/>
    <w:rsid w:val="001502DA"/>
    <w:rsid w:val="00150F91"/>
    <w:rsid w:val="00151234"/>
    <w:rsid w:val="00151AED"/>
    <w:rsid w:val="00151EC6"/>
    <w:rsid w:val="00151FEB"/>
    <w:rsid w:val="00152915"/>
    <w:rsid w:val="00152BCC"/>
    <w:rsid w:val="00153A27"/>
    <w:rsid w:val="00153BA8"/>
    <w:rsid w:val="00153CD9"/>
    <w:rsid w:val="001543B6"/>
    <w:rsid w:val="00154701"/>
    <w:rsid w:val="00154C74"/>
    <w:rsid w:val="0015507B"/>
    <w:rsid w:val="00155729"/>
    <w:rsid w:val="001559B6"/>
    <w:rsid w:val="00156F7E"/>
    <w:rsid w:val="00157F5A"/>
    <w:rsid w:val="00160732"/>
    <w:rsid w:val="001619ED"/>
    <w:rsid w:val="00161E21"/>
    <w:rsid w:val="00161E2D"/>
    <w:rsid w:val="00161F5C"/>
    <w:rsid w:val="00162449"/>
    <w:rsid w:val="001629E7"/>
    <w:rsid w:val="00163869"/>
    <w:rsid w:val="00163A83"/>
    <w:rsid w:val="001640A4"/>
    <w:rsid w:val="001643C4"/>
    <w:rsid w:val="00164F53"/>
    <w:rsid w:val="0016547F"/>
    <w:rsid w:val="00165E20"/>
    <w:rsid w:val="00166F35"/>
    <w:rsid w:val="00167013"/>
    <w:rsid w:val="00170A42"/>
    <w:rsid w:val="00171580"/>
    <w:rsid w:val="00172820"/>
    <w:rsid w:val="0017286A"/>
    <w:rsid w:val="00172F29"/>
    <w:rsid w:val="00173106"/>
    <w:rsid w:val="00173FC1"/>
    <w:rsid w:val="001745F1"/>
    <w:rsid w:val="00174EE4"/>
    <w:rsid w:val="00175D83"/>
    <w:rsid w:val="00176CB0"/>
    <w:rsid w:val="00176CC7"/>
    <w:rsid w:val="00177253"/>
    <w:rsid w:val="00177AC4"/>
    <w:rsid w:val="00177ED1"/>
    <w:rsid w:val="00180159"/>
    <w:rsid w:val="0018082C"/>
    <w:rsid w:val="001808DF"/>
    <w:rsid w:val="00180E44"/>
    <w:rsid w:val="0018170B"/>
    <w:rsid w:val="00181CC1"/>
    <w:rsid w:val="00182807"/>
    <w:rsid w:val="00183EC4"/>
    <w:rsid w:val="00184334"/>
    <w:rsid w:val="00184810"/>
    <w:rsid w:val="00184A1D"/>
    <w:rsid w:val="00184CA2"/>
    <w:rsid w:val="00184FEB"/>
    <w:rsid w:val="001851CA"/>
    <w:rsid w:val="00185ABE"/>
    <w:rsid w:val="00186171"/>
    <w:rsid w:val="0018668B"/>
    <w:rsid w:val="001866E4"/>
    <w:rsid w:val="00186734"/>
    <w:rsid w:val="00186836"/>
    <w:rsid w:val="00186875"/>
    <w:rsid w:val="00186E0E"/>
    <w:rsid w:val="001871FE"/>
    <w:rsid w:val="00187AD7"/>
    <w:rsid w:val="001900BB"/>
    <w:rsid w:val="0019174F"/>
    <w:rsid w:val="00191BC2"/>
    <w:rsid w:val="00192B59"/>
    <w:rsid w:val="0019427F"/>
    <w:rsid w:val="0019439E"/>
    <w:rsid w:val="001945FA"/>
    <w:rsid w:val="0019495D"/>
    <w:rsid w:val="00195570"/>
    <w:rsid w:val="001955C9"/>
    <w:rsid w:val="00195B3B"/>
    <w:rsid w:val="00196169"/>
    <w:rsid w:val="001A0100"/>
    <w:rsid w:val="001A03EE"/>
    <w:rsid w:val="001A14F5"/>
    <w:rsid w:val="001A1626"/>
    <w:rsid w:val="001A1FF5"/>
    <w:rsid w:val="001A2011"/>
    <w:rsid w:val="001A2A21"/>
    <w:rsid w:val="001A4EEB"/>
    <w:rsid w:val="001A52FB"/>
    <w:rsid w:val="001A541B"/>
    <w:rsid w:val="001A567A"/>
    <w:rsid w:val="001A56CA"/>
    <w:rsid w:val="001A5CA9"/>
    <w:rsid w:val="001A5D02"/>
    <w:rsid w:val="001A748C"/>
    <w:rsid w:val="001A7812"/>
    <w:rsid w:val="001A7F39"/>
    <w:rsid w:val="001A7FD2"/>
    <w:rsid w:val="001B0C13"/>
    <w:rsid w:val="001B0FCF"/>
    <w:rsid w:val="001B111B"/>
    <w:rsid w:val="001B2386"/>
    <w:rsid w:val="001B2DF2"/>
    <w:rsid w:val="001B30F4"/>
    <w:rsid w:val="001B39E3"/>
    <w:rsid w:val="001B3D39"/>
    <w:rsid w:val="001B464C"/>
    <w:rsid w:val="001B48EC"/>
    <w:rsid w:val="001B4932"/>
    <w:rsid w:val="001B5DED"/>
    <w:rsid w:val="001B5F86"/>
    <w:rsid w:val="001B69EE"/>
    <w:rsid w:val="001B746F"/>
    <w:rsid w:val="001B7513"/>
    <w:rsid w:val="001C065E"/>
    <w:rsid w:val="001C11C2"/>
    <w:rsid w:val="001C1404"/>
    <w:rsid w:val="001C1A5B"/>
    <w:rsid w:val="001C1B0C"/>
    <w:rsid w:val="001C1E3F"/>
    <w:rsid w:val="001C2355"/>
    <w:rsid w:val="001C284A"/>
    <w:rsid w:val="001C2B0D"/>
    <w:rsid w:val="001C2EAC"/>
    <w:rsid w:val="001C2F68"/>
    <w:rsid w:val="001C33B1"/>
    <w:rsid w:val="001C434D"/>
    <w:rsid w:val="001C4BE9"/>
    <w:rsid w:val="001C4CFC"/>
    <w:rsid w:val="001C51F1"/>
    <w:rsid w:val="001C5FF5"/>
    <w:rsid w:val="001C6658"/>
    <w:rsid w:val="001C67D3"/>
    <w:rsid w:val="001C6EC0"/>
    <w:rsid w:val="001C7942"/>
    <w:rsid w:val="001C7996"/>
    <w:rsid w:val="001C7EF2"/>
    <w:rsid w:val="001D00CA"/>
    <w:rsid w:val="001D046C"/>
    <w:rsid w:val="001D061B"/>
    <w:rsid w:val="001D084F"/>
    <w:rsid w:val="001D0CE1"/>
    <w:rsid w:val="001D2340"/>
    <w:rsid w:val="001D2A9A"/>
    <w:rsid w:val="001D31C7"/>
    <w:rsid w:val="001D35A5"/>
    <w:rsid w:val="001D4E73"/>
    <w:rsid w:val="001D5308"/>
    <w:rsid w:val="001D5614"/>
    <w:rsid w:val="001D5AF4"/>
    <w:rsid w:val="001D6D2C"/>
    <w:rsid w:val="001D7153"/>
    <w:rsid w:val="001D7192"/>
    <w:rsid w:val="001D723A"/>
    <w:rsid w:val="001D7AF4"/>
    <w:rsid w:val="001E0138"/>
    <w:rsid w:val="001E0B73"/>
    <w:rsid w:val="001E0BAE"/>
    <w:rsid w:val="001E1B17"/>
    <w:rsid w:val="001E2189"/>
    <w:rsid w:val="001E23A1"/>
    <w:rsid w:val="001E2A8B"/>
    <w:rsid w:val="001E2E3D"/>
    <w:rsid w:val="001E3A84"/>
    <w:rsid w:val="001E4807"/>
    <w:rsid w:val="001E49F1"/>
    <w:rsid w:val="001E50F3"/>
    <w:rsid w:val="001E5234"/>
    <w:rsid w:val="001E551B"/>
    <w:rsid w:val="001E58EB"/>
    <w:rsid w:val="001E5B9F"/>
    <w:rsid w:val="001E5CAA"/>
    <w:rsid w:val="001E615A"/>
    <w:rsid w:val="001E64B4"/>
    <w:rsid w:val="001E7148"/>
    <w:rsid w:val="001F0236"/>
    <w:rsid w:val="001F05FB"/>
    <w:rsid w:val="001F09C9"/>
    <w:rsid w:val="001F0A52"/>
    <w:rsid w:val="001F1865"/>
    <w:rsid w:val="001F260E"/>
    <w:rsid w:val="001F27FE"/>
    <w:rsid w:val="001F3698"/>
    <w:rsid w:val="001F3BE0"/>
    <w:rsid w:val="001F468A"/>
    <w:rsid w:val="001F4E33"/>
    <w:rsid w:val="001F5131"/>
    <w:rsid w:val="001F5684"/>
    <w:rsid w:val="001F6491"/>
    <w:rsid w:val="001F6892"/>
    <w:rsid w:val="00200957"/>
    <w:rsid w:val="00200FE6"/>
    <w:rsid w:val="002022FF"/>
    <w:rsid w:val="00202406"/>
    <w:rsid w:val="00203A78"/>
    <w:rsid w:val="0020411C"/>
    <w:rsid w:val="00204573"/>
    <w:rsid w:val="002046E5"/>
    <w:rsid w:val="00204F5E"/>
    <w:rsid w:val="0020554E"/>
    <w:rsid w:val="00206631"/>
    <w:rsid w:val="0020675B"/>
    <w:rsid w:val="00206DDF"/>
    <w:rsid w:val="00207B58"/>
    <w:rsid w:val="00210BE1"/>
    <w:rsid w:val="002112A0"/>
    <w:rsid w:val="002113D2"/>
    <w:rsid w:val="002116E8"/>
    <w:rsid w:val="0021178D"/>
    <w:rsid w:val="0021200E"/>
    <w:rsid w:val="00212717"/>
    <w:rsid w:val="0021275C"/>
    <w:rsid w:val="00213156"/>
    <w:rsid w:val="00213BF8"/>
    <w:rsid w:val="00214139"/>
    <w:rsid w:val="002144C1"/>
    <w:rsid w:val="00215592"/>
    <w:rsid w:val="00215B76"/>
    <w:rsid w:val="00216747"/>
    <w:rsid w:val="00216969"/>
    <w:rsid w:val="002173A5"/>
    <w:rsid w:val="002174B2"/>
    <w:rsid w:val="0021779C"/>
    <w:rsid w:val="00220278"/>
    <w:rsid w:val="00221157"/>
    <w:rsid w:val="002217A8"/>
    <w:rsid w:val="00221D6D"/>
    <w:rsid w:val="00222258"/>
    <w:rsid w:val="002230ED"/>
    <w:rsid w:val="002230F1"/>
    <w:rsid w:val="00223BB9"/>
    <w:rsid w:val="00223FB6"/>
    <w:rsid w:val="00224989"/>
    <w:rsid w:val="00225A0B"/>
    <w:rsid w:val="002264AD"/>
    <w:rsid w:val="00226706"/>
    <w:rsid w:val="0022681F"/>
    <w:rsid w:val="0022722F"/>
    <w:rsid w:val="0022744C"/>
    <w:rsid w:val="0022798E"/>
    <w:rsid w:val="002279BC"/>
    <w:rsid w:val="00227A43"/>
    <w:rsid w:val="00227D04"/>
    <w:rsid w:val="00227DD4"/>
    <w:rsid w:val="00227EF1"/>
    <w:rsid w:val="002304EE"/>
    <w:rsid w:val="00230942"/>
    <w:rsid w:val="00230AAF"/>
    <w:rsid w:val="002313DA"/>
    <w:rsid w:val="0023155C"/>
    <w:rsid w:val="002315A3"/>
    <w:rsid w:val="0023172F"/>
    <w:rsid w:val="0023181E"/>
    <w:rsid w:val="00231B0F"/>
    <w:rsid w:val="00232029"/>
    <w:rsid w:val="00232667"/>
    <w:rsid w:val="002329CA"/>
    <w:rsid w:val="00233136"/>
    <w:rsid w:val="0023344A"/>
    <w:rsid w:val="00234FB2"/>
    <w:rsid w:val="002356A9"/>
    <w:rsid w:val="00235D8C"/>
    <w:rsid w:val="0023712D"/>
    <w:rsid w:val="00237202"/>
    <w:rsid w:val="00237ADD"/>
    <w:rsid w:val="00237F0A"/>
    <w:rsid w:val="0024069F"/>
    <w:rsid w:val="00240FAA"/>
    <w:rsid w:val="00241D40"/>
    <w:rsid w:val="00243255"/>
    <w:rsid w:val="00243E44"/>
    <w:rsid w:val="002449C3"/>
    <w:rsid w:val="0024580C"/>
    <w:rsid w:val="00245F9D"/>
    <w:rsid w:val="002460AF"/>
    <w:rsid w:val="00246DAD"/>
    <w:rsid w:val="00247E23"/>
    <w:rsid w:val="00247FC0"/>
    <w:rsid w:val="002500B4"/>
    <w:rsid w:val="002501DA"/>
    <w:rsid w:val="002508F0"/>
    <w:rsid w:val="00251314"/>
    <w:rsid w:val="00251CFA"/>
    <w:rsid w:val="0025245F"/>
    <w:rsid w:val="00252878"/>
    <w:rsid w:val="00252CD4"/>
    <w:rsid w:val="00253CA9"/>
    <w:rsid w:val="00254AD2"/>
    <w:rsid w:val="00255480"/>
    <w:rsid w:val="0025552A"/>
    <w:rsid w:val="00257250"/>
    <w:rsid w:val="0025769E"/>
    <w:rsid w:val="00257BA0"/>
    <w:rsid w:val="00257CEE"/>
    <w:rsid w:val="0025EAFB"/>
    <w:rsid w:val="00260584"/>
    <w:rsid w:val="00260DB6"/>
    <w:rsid w:val="00260F80"/>
    <w:rsid w:val="0026166F"/>
    <w:rsid w:val="00261D23"/>
    <w:rsid w:val="00261EAA"/>
    <w:rsid w:val="00262157"/>
    <w:rsid w:val="0026231E"/>
    <w:rsid w:val="00262B69"/>
    <w:rsid w:val="0026312E"/>
    <w:rsid w:val="00263290"/>
    <w:rsid w:val="00263ACB"/>
    <w:rsid w:val="002642E7"/>
    <w:rsid w:val="00264855"/>
    <w:rsid w:val="00264C16"/>
    <w:rsid w:val="00265AFC"/>
    <w:rsid w:val="00265D70"/>
    <w:rsid w:val="00265F56"/>
    <w:rsid w:val="002664C3"/>
    <w:rsid w:val="002672CB"/>
    <w:rsid w:val="00267525"/>
    <w:rsid w:val="00267911"/>
    <w:rsid w:val="00267915"/>
    <w:rsid w:val="00270261"/>
    <w:rsid w:val="00270852"/>
    <w:rsid w:val="00271A3C"/>
    <w:rsid w:val="00271D02"/>
    <w:rsid w:val="00271F7E"/>
    <w:rsid w:val="002729A1"/>
    <w:rsid w:val="00273FF0"/>
    <w:rsid w:val="002742F5"/>
    <w:rsid w:val="0027508D"/>
    <w:rsid w:val="00276297"/>
    <w:rsid w:val="0027782A"/>
    <w:rsid w:val="00277AE4"/>
    <w:rsid w:val="00280308"/>
    <w:rsid w:val="002805C1"/>
    <w:rsid w:val="00280700"/>
    <w:rsid w:val="00280FF8"/>
    <w:rsid w:val="00281719"/>
    <w:rsid w:val="00281DAE"/>
    <w:rsid w:val="002820C4"/>
    <w:rsid w:val="00282EE0"/>
    <w:rsid w:val="00282FAE"/>
    <w:rsid w:val="00283288"/>
    <w:rsid w:val="0028462F"/>
    <w:rsid w:val="00284705"/>
    <w:rsid w:val="002849A9"/>
    <w:rsid w:val="00284B0B"/>
    <w:rsid w:val="0028592F"/>
    <w:rsid w:val="00287C4C"/>
    <w:rsid w:val="00287C87"/>
    <w:rsid w:val="002900BC"/>
    <w:rsid w:val="00290244"/>
    <w:rsid w:val="00290635"/>
    <w:rsid w:val="00290A58"/>
    <w:rsid w:val="00290B77"/>
    <w:rsid w:val="00291E12"/>
    <w:rsid w:val="00292622"/>
    <w:rsid w:val="00292E90"/>
    <w:rsid w:val="00293227"/>
    <w:rsid w:val="00293399"/>
    <w:rsid w:val="002933BE"/>
    <w:rsid w:val="00293B6A"/>
    <w:rsid w:val="0029563D"/>
    <w:rsid w:val="002958F9"/>
    <w:rsid w:val="00295D7E"/>
    <w:rsid w:val="00295E36"/>
    <w:rsid w:val="00296A87"/>
    <w:rsid w:val="00296B90"/>
    <w:rsid w:val="00296E9F"/>
    <w:rsid w:val="00296FE3"/>
    <w:rsid w:val="0029783E"/>
    <w:rsid w:val="00297EE9"/>
    <w:rsid w:val="002A0466"/>
    <w:rsid w:val="002A050E"/>
    <w:rsid w:val="002A075B"/>
    <w:rsid w:val="002A07BC"/>
    <w:rsid w:val="002A15DD"/>
    <w:rsid w:val="002A2897"/>
    <w:rsid w:val="002A483D"/>
    <w:rsid w:val="002A4BCC"/>
    <w:rsid w:val="002A5392"/>
    <w:rsid w:val="002A5446"/>
    <w:rsid w:val="002A6605"/>
    <w:rsid w:val="002A68D3"/>
    <w:rsid w:val="002A6C32"/>
    <w:rsid w:val="002A74A0"/>
    <w:rsid w:val="002A7550"/>
    <w:rsid w:val="002A7CD0"/>
    <w:rsid w:val="002A7F36"/>
    <w:rsid w:val="002B00D7"/>
    <w:rsid w:val="002B083F"/>
    <w:rsid w:val="002B084E"/>
    <w:rsid w:val="002B1700"/>
    <w:rsid w:val="002B1814"/>
    <w:rsid w:val="002B1B85"/>
    <w:rsid w:val="002B2000"/>
    <w:rsid w:val="002B32C4"/>
    <w:rsid w:val="002B33C4"/>
    <w:rsid w:val="002B33CA"/>
    <w:rsid w:val="002B37C3"/>
    <w:rsid w:val="002B3B36"/>
    <w:rsid w:val="002B43AA"/>
    <w:rsid w:val="002B48C3"/>
    <w:rsid w:val="002B601F"/>
    <w:rsid w:val="002B6176"/>
    <w:rsid w:val="002B6AFC"/>
    <w:rsid w:val="002B6B46"/>
    <w:rsid w:val="002B6BD8"/>
    <w:rsid w:val="002B797D"/>
    <w:rsid w:val="002C07E4"/>
    <w:rsid w:val="002C08B7"/>
    <w:rsid w:val="002C0AF4"/>
    <w:rsid w:val="002C1258"/>
    <w:rsid w:val="002C1633"/>
    <w:rsid w:val="002C2605"/>
    <w:rsid w:val="002C2CE8"/>
    <w:rsid w:val="002C2EEF"/>
    <w:rsid w:val="002C3015"/>
    <w:rsid w:val="002C3188"/>
    <w:rsid w:val="002C4340"/>
    <w:rsid w:val="002C4772"/>
    <w:rsid w:val="002C477A"/>
    <w:rsid w:val="002C4A44"/>
    <w:rsid w:val="002C5C26"/>
    <w:rsid w:val="002C6556"/>
    <w:rsid w:val="002C674D"/>
    <w:rsid w:val="002C68E3"/>
    <w:rsid w:val="002C6A7E"/>
    <w:rsid w:val="002C7E1A"/>
    <w:rsid w:val="002D0CC8"/>
    <w:rsid w:val="002D1DEB"/>
    <w:rsid w:val="002D23D5"/>
    <w:rsid w:val="002D29D6"/>
    <w:rsid w:val="002D2B4A"/>
    <w:rsid w:val="002D2CD7"/>
    <w:rsid w:val="002D2E69"/>
    <w:rsid w:val="002D34E2"/>
    <w:rsid w:val="002D3866"/>
    <w:rsid w:val="002D3879"/>
    <w:rsid w:val="002D4963"/>
    <w:rsid w:val="002D5149"/>
    <w:rsid w:val="002D5D6D"/>
    <w:rsid w:val="002D5E5D"/>
    <w:rsid w:val="002D6BF7"/>
    <w:rsid w:val="002D7DC5"/>
    <w:rsid w:val="002E04B3"/>
    <w:rsid w:val="002E0728"/>
    <w:rsid w:val="002E07A4"/>
    <w:rsid w:val="002E0D71"/>
    <w:rsid w:val="002E171D"/>
    <w:rsid w:val="002E2B7C"/>
    <w:rsid w:val="002E3048"/>
    <w:rsid w:val="002E3274"/>
    <w:rsid w:val="002E442E"/>
    <w:rsid w:val="002E47F8"/>
    <w:rsid w:val="002E4AEE"/>
    <w:rsid w:val="002E4F04"/>
    <w:rsid w:val="002E4F4E"/>
    <w:rsid w:val="002E640A"/>
    <w:rsid w:val="002E69BF"/>
    <w:rsid w:val="002E70D4"/>
    <w:rsid w:val="002E710E"/>
    <w:rsid w:val="002E720B"/>
    <w:rsid w:val="002E75E4"/>
    <w:rsid w:val="002E774A"/>
    <w:rsid w:val="002F01C7"/>
    <w:rsid w:val="002F0403"/>
    <w:rsid w:val="002F04CE"/>
    <w:rsid w:val="002F0A18"/>
    <w:rsid w:val="002F0FD4"/>
    <w:rsid w:val="002F114E"/>
    <w:rsid w:val="002F1223"/>
    <w:rsid w:val="002F1230"/>
    <w:rsid w:val="002F194A"/>
    <w:rsid w:val="002F1E91"/>
    <w:rsid w:val="002F1F0A"/>
    <w:rsid w:val="002F22C5"/>
    <w:rsid w:val="002F3120"/>
    <w:rsid w:val="002F36B6"/>
    <w:rsid w:val="002F3BB5"/>
    <w:rsid w:val="002F45F2"/>
    <w:rsid w:val="002F4F3B"/>
    <w:rsid w:val="002F581F"/>
    <w:rsid w:val="002F6608"/>
    <w:rsid w:val="002F666F"/>
    <w:rsid w:val="002F743C"/>
    <w:rsid w:val="002F7801"/>
    <w:rsid w:val="002F7B0F"/>
    <w:rsid w:val="00300331"/>
    <w:rsid w:val="003004D2"/>
    <w:rsid w:val="00300BCC"/>
    <w:rsid w:val="0030254C"/>
    <w:rsid w:val="00303197"/>
    <w:rsid w:val="00303413"/>
    <w:rsid w:val="00303BAF"/>
    <w:rsid w:val="0030445A"/>
    <w:rsid w:val="00304D17"/>
    <w:rsid w:val="003055BD"/>
    <w:rsid w:val="00305855"/>
    <w:rsid w:val="00305B1C"/>
    <w:rsid w:val="00305C2D"/>
    <w:rsid w:val="003061AC"/>
    <w:rsid w:val="00306312"/>
    <w:rsid w:val="003063E8"/>
    <w:rsid w:val="003065DD"/>
    <w:rsid w:val="00306AF9"/>
    <w:rsid w:val="00306BCA"/>
    <w:rsid w:val="00310414"/>
    <w:rsid w:val="003106ED"/>
    <w:rsid w:val="0031070A"/>
    <w:rsid w:val="003114AE"/>
    <w:rsid w:val="00311A73"/>
    <w:rsid w:val="0031284F"/>
    <w:rsid w:val="003131AB"/>
    <w:rsid w:val="00313405"/>
    <w:rsid w:val="003138A7"/>
    <w:rsid w:val="00315BBB"/>
    <w:rsid w:val="00315BED"/>
    <w:rsid w:val="00316325"/>
    <w:rsid w:val="003179B5"/>
    <w:rsid w:val="00317ED8"/>
    <w:rsid w:val="00320114"/>
    <w:rsid w:val="00320E91"/>
    <w:rsid w:val="00321D19"/>
    <w:rsid w:val="00321E8B"/>
    <w:rsid w:val="00322076"/>
    <w:rsid w:val="00322356"/>
    <w:rsid w:val="003226C2"/>
    <w:rsid w:val="00322772"/>
    <w:rsid w:val="00322F05"/>
    <w:rsid w:val="0032332F"/>
    <w:rsid w:val="00323FCA"/>
    <w:rsid w:val="003243BA"/>
    <w:rsid w:val="00324673"/>
    <w:rsid w:val="00324A90"/>
    <w:rsid w:val="00324BF2"/>
    <w:rsid w:val="00326F35"/>
    <w:rsid w:val="00327505"/>
    <w:rsid w:val="00327861"/>
    <w:rsid w:val="00327873"/>
    <w:rsid w:val="00327929"/>
    <w:rsid w:val="00327C03"/>
    <w:rsid w:val="0033042C"/>
    <w:rsid w:val="003314C3"/>
    <w:rsid w:val="00331833"/>
    <w:rsid w:val="00331CF1"/>
    <w:rsid w:val="0033201A"/>
    <w:rsid w:val="0033235E"/>
    <w:rsid w:val="00332642"/>
    <w:rsid w:val="00332A6F"/>
    <w:rsid w:val="003331AE"/>
    <w:rsid w:val="00333AF1"/>
    <w:rsid w:val="00333BE9"/>
    <w:rsid w:val="00333DD7"/>
    <w:rsid w:val="00333F7F"/>
    <w:rsid w:val="00335268"/>
    <w:rsid w:val="0033696B"/>
    <w:rsid w:val="0033722C"/>
    <w:rsid w:val="0033791E"/>
    <w:rsid w:val="00337CE5"/>
    <w:rsid w:val="00337D39"/>
    <w:rsid w:val="00337FD3"/>
    <w:rsid w:val="003403CA"/>
    <w:rsid w:val="003414C0"/>
    <w:rsid w:val="00341A3A"/>
    <w:rsid w:val="00342D9D"/>
    <w:rsid w:val="003432C5"/>
    <w:rsid w:val="0034420D"/>
    <w:rsid w:val="00345883"/>
    <w:rsid w:val="003460B5"/>
    <w:rsid w:val="003500ED"/>
    <w:rsid w:val="00350922"/>
    <w:rsid w:val="00351122"/>
    <w:rsid w:val="00351DFE"/>
    <w:rsid w:val="003529F3"/>
    <w:rsid w:val="00353423"/>
    <w:rsid w:val="00353C62"/>
    <w:rsid w:val="00353CF9"/>
    <w:rsid w:val="00354E36"/>
    <w:rsid w:val="00357D37"/>
    <w:rsid w:val="00357EDF"/>
    <w:rsid w:val="003618C6"/>
    <w:rsid w:val="00362048"/>
    <w:rsid w:val="003626AD"/>
    <w:rsid w:val="00363066"/>
    <w:rsid w:val="003630C8"/>
    <w:rsid w:val="00363786"/>
    <w:rsid w:val="003648B3"/>
    <w:rsid w:val="00365670"/>
    <w:rsid w:val="003664F6"/>
    <w:rsid w:val="0036669D"/>
    <w:rsid w:val="00366D30"/>
    <w:rsid w:val="00366DC9"/>
    <w:rsid w:val="00367E4C"/>
    <w:rsid w:val="00371FDF"/>
    <w:rsid w:val="003732D5"/>
    <w:rsid w:val="0037348A"/>
    <w:rsid w:val="00373614"/>
    <w:rsid w:val="00373C00"/>
    <w:rsid w:val="00373C84"/>
    <w:rsid w:val="00374D17"/>
    <w:rsid w:val="0037568E"/>
    <w:rsid w:val="003756A6"/>
    <w:rsid w:val="003759AB"/>
    <w:rsid w:val="003762C5"/>
    <w:rsid w:val="0037668C"/>
    <w:rsid w:val="00376E13"/>
    <w:rsid w:val="00377933"/>
    <w:rsid w:val="00380175"/>
    <w:rsid w:val="003802EE"/>
    <w:rsid w:val="0038166A"/>
    <w:rsid w:val="003816EC"/>
    <w:rsid w:val="00381F46"/>
    <w:rsid w:val="003823AC"/>
    <w:rsid w:val="003832F5"/>
    <w:rsid w:val="003834F4"/>
    <w:rsid w:val="00383812"/>
    <w:rsid w:val="00383D67"/>
    <w:rsid w:val="00383DD7"/>
    <w:rsid w:val="00384B66"/>
    <w:rsid w:val="00384CF8"/>
    <w:rsid w:val="00385320"/>
    <w:rsid w:val="0038546C"/>
    <w:rsid w:val="0038593C"/>
    <w:rsid w:val="00385B25"/>
    <w:rsid w:val="00386182"/>
    <w:rsid w:val="003861E7"/>
    <w:rsid w:val="00386672"/>
    <w:rsid w:val="003871F4"/>
    <w:rsid w:val="00387682"/>
    <w:rsid w:val="00387724"/>
    <w:rsid w:val="00387779"/>
    <w:rsid w:val="003879F0"/>
    <w:rsid w:val="00387BD9"/>
    <w:rsid w:val="003906B4"/>
    <w:rsid w:val="00390ADE"/>
    <w:rsid w:val="00392451"/>
    <w:rsid w:val="003940F9"/>
    <w:rsid w:val="00394815"/>
    <w:rsid w:val="003949F6"/>
    <w:rsid w:val="00394A34"/>
    <w:rsid w:val="0039562C"/>
    <w:rsid w:val="0039607E"/>
    <w:rsid w:val="00396434"/>
    <w:rsid w:val="00396759"/>
    <w:rsid w:val="0039724A"/>
    <w:rsid w:val="0039727D"/>
    <w:rsid w:val="003977C7"/>
    <w:rsid w:val="00397FAF"/>
    <w:rsid w:val="003A028D"/>
    <w:rsid w:val="003A0396"/>
    <w:rsid w:val="003A0F90"/>
    <w:rsid w:val="003A194F"/>
    <w:rsid w:val="003A202C"/>
    <w:rsid w:val="003A2047"/>
    <w:rsid w:val="003A22C5"/>
    <w:rsid w:val="003A25E5"/>
    <w:rsid w:val="003A2714"/>
    <w:rsid w:val="003A330E"/>
    <w:rsid w:val="003A378C"/>
    <w:rsid w:val="003A485F"/>
    <w:rsid w:val="003A5367"/>
    <w:rsid w:val="003A5A77"/>
    <w:rsid w:val="003A5E3C"/>
    <w:rsid w:val="003A5FD1"/>
    <w:rsid w:val="003A671D"/>
    <w:rsid w:val="003A7836"/>
    <w:rsid w:val="003B011A"/>
    <w:rsid w:val="003B18A4"/>
    <w:rsid w:val="003B345D"/>
    <w:rsid w:val="003B3540"/>
    <w:rsid w:val="003B3EFB"/>
    <w:rsid w:val="003B4A15"/>
    <w:rsid w:val="003B4CAA"/>
    <w:rsid w:val="003B5F9D"/>
    <w:rsid w:val="003B61EE"/>
    <w:rsid w:val="003B75C2"/>
    <w:rsid w:val="003B7998"/>
    <w:rsid w:val="003B7D37"/>
    <w:rsid w:val="003B7E37"/>
    <w:rsid w:val="003C00F0"/>
    <w:rsid w:val="003C03F6"/>
    <w:rsid w:val="003C05F5"/>
    <w:rsid w:val="003C0C97"/>
    <w:rsid w:val="003C2475"/>
    <w:rsid w:val="003C302E"/>
    <w:rsid w:val="003C452D"/>
    <w:rsid w:val="003C48BB"/>
    <w:rsid w:val="003C4ECF"/>
    <w:rsid w:val="003C5022"/>
    <w:rsid w:val="003C5B05"/>
    <w:rsid w:val="003C5B20"/>
    <w:rsid w:val="003C61C3"/>
    <w:rsid w:val="003C69D7"/>
    <w:rsid w:val="003C7E10"/>
    <w:rsid w:val="003D0019"/>
    <w:rsid w:val="003D0371"/>
    <w:rsid w:val="003D0502"/>
    <w:rsid w:val="003D17E6"/>
    <w:rsid w:val="003D1883"/>
    <w:rsid w:val="003D18E0"/>
    <w:rsid w:val="003D1E2E"/>
    <w:rsid w:val="003D2131"/>
    <w:rsid w:val="003D23C4"/>
    <w:rsid w:val="003D245D"/>
    <w:rsid w:val="003D2F0E"/>
    <w:rsid w:val="003D3E61"/>
    <w:rsid w:val="003D4458"/>
    <w:rsid w:val="003D598B"/>
    <w:rsid w:val="003D6A17"/>
    <w:rsid w:val="003D732B"/>
    <w:rsid w:val="003D7650"/>
    <w:rsid w:val="003E0282"/>
    <w:rsid w:val="003E03D7"/>
    <w:rsid w:val="003E1984"/>
    <w:rsid w:val="003E1C57"/>
    <w:rsid w:val="003E1D15"/>
    <w:rsid w:val="003E24D2"/>
    <w:rsid w:val="003E260C"/>
    <w:rsid w:val="003E2A49"/>
    <w:rsid w:val="003E2D3C"/>
    <w:rsid w:val="003E377B"/>
    <w:rsid w:val="003E42E8"/>
    <w:rsid w:val="003E4AFA"/>
    <w:rsid w:val="003E4DAB"/>
    <w:rsid w:val="003E596B"/>
    <w:rsid w:val="003E69F1"/>
    <w:rsid w:val="003E6ABA"/>
    <w:rsid w:val="003E7549"/>
    <w:rsid w:val="003E7EAC"/>
    <w:rsid w:val="003F05C5"/>
    <w:rsid w:val="003F0E5D"/>
    <w:rsid w:val="003F24A2"/>
    <w:rsid w:val="003F24FC"/>
    <w:rsid w:val="003F3FA6"/>
    <w:rsid w:val="003F484E"/>
    <w:rsid w:val="003F4E06"/>
    <w:rsid w:val="003F5865"/>
    <w:rsid w:val="003F5D5F"/>
    <w:rsid w:val="003F623A"/>
    <w:rsid w:val="003F72F5"/>
    <w:rsid w:val="003F765D"/>
    <w:rsid w:val="00401151"/>
    <w:rsid w:val="00401F26"/>
    <w:rsid w:val="00402262"/>
    <w:rsid w:val="004024EA"/>
    <w:rsid w:val="004027D0"/>
    <w:rsid w:val="0040297D"/>
    <w:rsid w:val="00403073"/>
    <w:rsid w:val="0040313E"/>
    <w:rsid w:val="00403264"/>
    <w:rsid w:val="00403385"/>
    <w:rsid w:val="00405945"/>
    <w:rsid w:val="0040613F"/>
    <w:rsid w:val="0040666B"/>
    <w:rsid w:val="0040709D"/>
    <w:rsid w:val="004078EB"/>
    <w:rsid w:val="0040ECAF"/>
    <w:rsid w:val="0041044C"/>
    <w:rsid w:val="00412AED"/>
    <w:rsid w:val="00413155"/>
    <w:rsid w:val="004139B9"/>
    <w:rsid w:val="00413E9A"/>
    <w:rsid w:val="00413F41"/>
    <w:rsid w:val="00413F87"/>
    <w:rsid w:val="00414663"/>
    <w:rsid w:val="0041513E"/>
    <w:rsid w:val="00415617"/>
    <w:rsid w:val="0041577F"/>
    <w:rsid w:val="004159BA"/>
    <w:rsid w:val="00415B1F"/>
    <w:rsid w:val="004163C9"/>
    <w:rsid w:val="00416719"/>
    <w:rsid w:val="004174BE"/>
    <w:rsid w:val="00417BD8"/>
    <w:rsid w:val="00417EAD"/>
    <w:rsid w:val="00420023"/>
    <w:rsid w:val="00420768"/>
    <w:rsid w:val="004210E6"/>
    <w:rsid w:val="0042138B"/>
    <w:rsid w:val="00421484"/>
    <w:rsid w:val="00421B3C"/>
    <w:rsid w:val="0042210D"/>
    <w:rsid w:val="00423065"/>
    <w:rsid w:val="0042365A"/>
    <w:rsid w:val="004236DA"/>
    <w:rsid w:val="00423BE2"/>
    <w:rsid w:val="00423C27"/>
    <w:rsid w:val="004240C0"/>
    <w:rsid w:val="00424352"/>
    <w:rsid w:val="00424476"/>
    <w:rsid w:val="004264B6"/>
    <w:rsid w:val="00426609"/>
    <w:rsid w:val="004300E1"/>
    <w:rsid w:val="00431F1B"/>
    <w:rsid w:val="004328A6"/>
    <w:rsid w:val="00432E8E"/>
    <w:rsid w:val="00434256"/>
    <w:rsid w:val="004353F1"/>
    <w:rsid w:val="0043542F"/>
    <w:rsid w:val="0043590E"/>
    <w:rsid w:val="00435991"/>
    <w:rsid w:val="0043669B"/>
    <w:rsid w:val="0043680F"/>
    <w:rsid w:val="0043795D"/>
    <w:rsid w:val="00437BB1"/>
    <w:rsid w:val="0044027E"/>
    <w:rsid w:val="00440305"/>
    <w:rsid w:val="004406FA"/>
    <w:rsid w:val="004418C8"/>
    <w:rsid w:val="004419BB"/>
    <w:rsid w:val="00441CF6"/>
    <w:rsid w:val="00441E73"/>
    <w:rsid w:val="004430D7"/>
    <w:rsid w:val="004436F7"/>
    <w:rsid w:val="00444CD7"/>
    <w:rsid w:val="0044660F"/>
    <w:rsid w:val="00447273"/>
    <w:rsid w:val="00447279"/>
    <w:rsid w:val="0045013D"/>
    <w:rsid w:val="00450499"/>
    <w:rsid w:val="00450C06"/>
    <w:rsid w:val="004518D2"/>
    <w:rsid w:val="00452046"/>
    <w:rsid w:val="004521D6"/>
    <w:rsid w:val="004529D7"/>
    <w:rsid w:val="00452A6D"/>
    <w:rsid w:val="0045341B"/>
    <w:rsid w:val="00453886"/>
    <w:rsid w:val="00453AEE"/>
    <w:rsid w:val="00453E9C"/>
    <w:rsid w:val="00454506"/>
    <w:rsid w:val="004552A1"/>
    <w:rsid w:val="0045560C"/>
    <w:rsid w:val="00455B5D"/>
    <w:rsid w:val="00455FC1"/>
    <w:rsid w:val="004570A4"/>
    <w:rsid w:val="00457A0D"/>
    <w:rsid w:val="00457C4B"/>
    <w:rsid w:val="00460609"/>
    <w:rsid w:val="00461737"/>
    <w:rsid w:val="0046177E"/>
    <w:rsid w:val="0046245A"/>
    <w:rsid w:val="0046271A"/>
    <w:rsid w:val="00463015"/>
    <w:rsid w:val="00463F6F"/>
    <w:rsid w:val="00464535"/>
    <w:rsid w:val="00464758"/>
    <w:rsid w:val="00465235"/>
    <w:rsid w:val="0046537B"/>
    <w:rsid w:val="0046559C"/>
    <w:rsid w:val="00465841"/>
    <w:rsid w:val="00465AD6"/>
    <w:rsid w:val="00465DDC"/>
    <w:rsid w:val="0046602A"/>
    <w:rsid w:val="0046605B"/>
    <w:rsid w:val="00467BA2"/>
    <w:rsid w:val="00467CF1"/>
    <w:rsid w:val="0047082F"/>
    <w:rsid w:val="00470AEC"/>
    <w:rsid w:val="00472763"/>
    <w:rsid w:val="00472813"/>
    <w:rsid w:val="00473768"/>
    <w:rsid w:val="004741E0"/>
    <w:rsid w:val="004743FE"/>
    <w:rsid w:val="00474437"/>
    <w:rsid w:val="004748D9"/>
    <w:rsid w:val="00474EB2"/>
    <w:rsid w:val="00474EEF"/>
    <w:rsid w:val="0047617C"/>
    <w:rsid w:val="00476AC1"/>
    <w:rsid w:val="00477C82"/>
    <w:rsid w:val="00477EA2"/>
    <w:rsid w:val="00480390"/>
    <w:rsid w:val="004806E4"/>
    <w:rsid w:val="00480D2A"/>
    <w:rsid w:val="00481797"/>
    <w:rsid w:val="00481BEC"/>
    <w:rsid w:val="00481C25"/>
    <w:rsid w:val="00481FD2"/>
    <w:rsid w:val="00482374"/>
    <w:rsid w:val="004829D4"/>
    <w:rsid w:val="00482B0A"/>
    <w:rsid w:val="00482BEE"/>
    <w:rsid w:val="004834BC"/>
    <w:rsid w:val="00483832"/>
    <w:rsid w:val="004848A1"/>
    <w:rsid w:val="004848C0"/>
    <w:rsid w:val="00484C9D"/>
    <w:rsid w:val="0048525D"/>
    <w:rsid w:val="00485617"/>
    <w:rsid w:val="00485B8A"/>
    <w:rsid w:val="00485E0D"/>
    <w:rsid w:val="0048631B"/>
    <w:rsid w:val="004867EF"/>
    <w:rsid w:val="00486A21"/>
    <w:rsid w:val="00486AF0"/>
    <w:rsid w:val="00486CF5"/>
    <w:rsid w:val="004874D5"/>
    <w:rsid w:val="00491766"/>
    <w:rsid w:val="0049176F"/>
    <w:rsid w:val="00491893"/>
    <w:rsid w:val="00491949"/>
    <w:rsid w:val="004925AB"/>
    <w:rsid w:val="00492F23"/>
    <w:rsid w:val="00493D47"/>
    <w:rsid w:val="00493F62"/>
    <w:rsid w:val="00494275"/>
    <w:rsid w:val="0049430F"/>
    <w:rsid w:val="00494333"/>
    <w:rsid w:val="00496E12"/>
    <w:rsid w:val="00497D7E"/>
    <w:rsid w:val="004A1BFA"/>
    <w:rsid w:val="004A2317"/>
    <w:rsid w:val="004A2D42"/>
    <w:rsid w:val="004A3222"/>
    <w:rsid w:val="004A35E1"/>
    <w:rsid w:val="004A367D"/>
    <w:rsid w:val="004A3AD8"/>
    <w:rsid w:val="004A4036"/>
    <w:rsid w:val="004A43A5"/>
    <w:rsid w:val="004A490F"/>
    <w:rsid w:val="004A569B"/>
    <w:rsid w:val="004A56EF"/>
    <w:rsid w:val="004A5C81"/>
    <w:rsid w:val="004A5D6A"/>
    <w:rsid w:val="004A5FC6"/>
    <w:rsid w:val="004A61FA"/>
    <w:rsid w:val="004A690A"/>
    <w:rsid w:val="004A6E63"/>
    <w:rsid w:val="004A7005"/>
    <w:rsid w:val="004A7140"/>
    <w:rsid w:val="004A722B"/>
    <w:rsid w:val="004A763D"/>
    <w:rsid w:val="004B04BC"/>
    <w:rsid w:val="004B07E8"/>
    <w:rsid w:val="004B0A4B"/>
    <w:rsid w:val="004B2033"/>
    <w:rsid w:val="004B207D"/>
    <w:rsid w:val="004B2439"/>
    <w:rsid w:val="004B25AD"/>
    <w:rsid w:val="004B2B26"/>
    <w:rsid w:val="004B3453"/>
    <w:rsid w:val="004B34A5"/>
    <w:rsid w:val="004B3671"/>
    <w:rsid w:val="004B3B8D"/>
    <w:rsid w:val="004B4184"/>
    <w:rsid w:val="004B4435"/>
    <w:rsid w:val="004B4CEA"/>
    <w:rsid w:val="004B5162"/>
    <w:rsid w:val="004B537C"/>
    <w:rsid w:val="004B55AE"/>
    <w:rsid w:val="004B6BB3"/>
    <w:rsid w:val="004B6D92"/>
    <w:rsid w:val="004B74A8"/>
    <w:rsid w:val="004B7ECE"/>
    <w:rsid w:val="004C01BE"/>
    <w:rsid w:val="004C053C"/>
    <w:rsid w:val="004C12F4"/>
    <w:rsid w:val="004C1D3F"/>
    <w:rsid w:val="004C2388"/>
    <w:rsid w:val="004C274B"/>
    <w:rsid w:val="004C35C9"/>
    <w:rsid w:val="004C3934"/>
    <w:rsid w:val="004C4A99"/>
    <w:rsid w:val="004C5EE5"/>
    <w:rsid w:val="004C63F8"/>
    <w:rsid w:val="004C67DC"/>
    <w:rsid w:val="004C718F"/>
    <w:rsid w:val="004C8118"/>
    <w:rsid w:val="004D0A8A"/>
    <w:rsid w:val="004D0C37"/>
    <w:rsid w:val="004D19B7"/>
    <w:rsid w:val="004D2508"/>
    <w:rsid w:val="004D3970"/>
    <w:rsid w:val="004D39F8"/>
    <w:rsid w:val="004D3E39"/>
    <w:rsid w:val="004D41A2"/>
    <w:rsid w:val="004D420C"/>
    <w:rsid w:val="004D5701"/>
    <w:rsid w:val="004D5C91"/>
    <w:rsid w:val="004D61A5"/>
    <w:rsid w:val="004D64CF"/>
    <w:rsid w:val="004D78E2"/>
    <w:rsid w:val="004D7BD3"/>
    <w:rsid w:val="004E0392"/>
    <w:rsid w:val="004E0544"/>
    <w:rsid w:val="004E0F91"/>
    <w:rsid w:val="004E109B"/>
    <w:rsid w:val="004E14F7"/>
    <w:rsid w:val="004E1BC2"/>
    <w:rsid w:val="004E22E5"/>
    <w:rsid w:val="004E2422"/>
    <w:rsid w:val="004E272E"/>
    <w:rsid w:val="004E2C2C"/>
    <w:rsid w:val="004E2F5D"/>
    <w:rsid w:val="004E30A9"/>
    <w:rsid w:val="004E35F0"/>
    <w:rsid w:val="004E46ED"/>
    <w:rsid w:val="004E560E"/>
    <w:rsid w:val="004E5D32"/>
    <w:rsid w:val="004E6ADA"/>
    <w:rsid w:val="004E7262"/>
    <w:rsid w:val="004E73CB"/>
    <w:rsid w:val="004E76C7"/>
    <w:rsid w:val="004F0729"/>
    <w:rsid w:val="004F0791"/>
    <w:rsid w:val="004F0949"/>
    <w:rsid w:val="004F0A91"/>
    <w:rsid w:val="004F0C6D"/>
    <w:rsid w:val="004F100D"/>
    <w:rsid w:val="004F15B7"/>
    <w:rsid w:val="004F27CE"/>
    <w:rsid w:val="004F2ED2"/>
    <w:rsid w:val="004F306A"/>
    <w:rsid w:val="004F334D"/>
    <w:rsid w:val="004F347E"/>
    <w:rsid w:val="004F4B5B"/>
    <w:rsid w:val="004F5186"/>
    <w:rsid w:val="004F54B8"/>
    <w:rsid w:val="004F5532"/>
    <w:rsid w:val="004F55CF"/>
    <w:rsid w:val="004F6126"/>
    <w:rsid w:val="004F655A"/>
    <w:rsid w:val="004F713E"/>
    <w:rsid w:val="004F72FD"/>
    <w:rsid w:val="005002B4"/>
    <w:rsid w:val="00500A81"/>
    <w:rsid w:val="00501633"/>
    <w:rsid w:val="0050175D"/>
    <w:rsid w:val="00501C58"/>
    <w:rsid w:val="005021BB"/>
    <w:rsid w:val="005025E2"/>
    <w:rsid w:val="00502E1F"/>
    <w:rsid w:val="005039C8"/>
    <w:rsid w:val="00503A61"/>
    <w:rsid w:val="00503A63"/>
    <w:rsid w:val="0050432E"/>
    <w:rsid w:val="00504B72"/>
    <w:rsid w:val="0050593C"/>
    <w:rsid w:val="00506214"/>
    <w:rsid w:val="00510501"/>
    <w:rsid w:val="00510FC6"/>
    <w:rsid w:val="00511EDB"/>
    <w:rsid w:val="00512872"/>
    <w:rsid w:val="005129FA"/>
    <w:rsid w:val="005142AF"/>
    <w:rsid w:val="0051433F"/>
    <w:rsid w:val="00515138"/>
    <w:rsid w:val="005152D3"/>
    <w:rsid w:val="005158E6"/>
    <w:rsid w:val="00515B0D"/>
    <w:rsid w:val="00515E9B"/>
    <w:rsid w:val="00515EFE"/>
    <w:rsid w:val="00515F87"/>
    <w:rsid w:val="00516B99"/>
    <w:rsid w:val="00516BD4"/>
    <w:rsid w:val="00516E4D"/>
    <w:rsid w:val="00516EAD"/>
    <w:rsid w:val="005205C5"/>
    <w:rsid w:val="0052067D"/>
    <w:rsid w:val="005206A1"/>
    <w:rsid w:val="00521C30"/>
    <w:rsid w:val="00522027"/>
    <w:rsid w:val="005223C0"/>
    <w:rsid w:val="005229E5"/>
    <w:rsid w:val="00523197"/>
    <w:rsid w:val="005231B7"/>
    <w:rsid w:val="005238CF"/>
    <w:rsid w:val="0052488C"/>
    <w:rsid w:val="005248AE"/>
    <w:rsid w:val="00524F7C"/>
    <w:rsid w:val="005267F3"/>
    <w:rsid w:val="005271EB"/>
    <w:rsid w:val="00527A58"/>
    <w:rsid w:val="005304AC"/>
    <w:rsid w:val="00530587"/>
    <w:rsid w:val="00530FDE"/>
    <w:rsid w:val="0053122B"/>
    <w:rsid w:val="0053156F"/>
    <w:rsid w:val="00531806"/>
    <w:rsid w:val="00531E9F"/>
    <w:rsid w:val="00532C49"/>
    <w:rsid w:val="00533A3E"/>
    <w:rsid w:val="005348E0"/>
    <w:rsid w:val="00534A48"/>
    <w:rsid w:val="00535D94"/>
    <w:rsid w:val="00535DE5"/>
    <w:rsid w:val="005371FD"/>
    <w:rsid w:val="00537DAC"/>
    <w:rsid w:val="005402BF"/>
    <w:rsid w:val="00540765"/>
    <w:rsid w:val="00540B0F"/>
    <w:rsid w:val="00541BB4"/>
    <w:rsid w:val="005427AF"/>
    <w:rsid w:val="00543A06"/>
    <w:rsid w:val="005447AE"/>
    <w:rsid w:val="0054497E"/>
    <w:rsid w:val="00544D8B"/>
    <w:rsid w:val="005459AC"/>
    <w:rsid w:val="005462FB"/>
    <w:rsid w:val="005466C3"/>
    <w:rsid w:val="00546F7D"/>
    <w:rsid w:val="00547015"/>
    <w:rsid w:val="005473D7"/>
    <w:rsid w:val="005474EB"/>
    <w:rsid w:val="00547F28"/>
    <w:rsid w:val="0055033D"/>
    <w:rsid w:val="00550ECC"/>
    <w:rsid w:val="005512D1"/>
    <w:rsid w:val="005513E5"/>
    <w:rsid w:val="0055145E"/>
    <w:rsid w:val="005516E0"/>
    <w:rsid w:val="005522DE"/>
    <w:rsid w:val="005524AE"/>
    <w:rsid w:val="005525EB"/>
    <w:rsid w:val="0055283F"/>
    <w:rsid w:val="00553420"/>
    <w:rsid w:val="005539F3"/>
    <w:rsid w:val="005540AE"/>
    <w:rsid w:val="00554170"/>
    <w:rsid w:val="00554ABA"/>
    <w:rsid w:val="00556579"/>
    <w:rsid w:val="0055671E"/>
    <w:rsid w:val="00556AEB"/>
    <w:rsid w:val="00556E9D"/>
    <w:rsid w:val="00557888"/>
    <w:rsid w:val="005578BC"/>
    <w:rsid w:val="005579BD"/>
    <w:rsid w:val="00557BE5"/>
    <w:rsid w:val="00557EBE"/>
    <w:rsid w:val="0056015F"/>
    <w:rsid w:val="0056071C"/>
    <w:rsid w:val="0056120E"/>
    <w:rsid w:val="00562F39"/>
    <w:rsid w:val="0056359C"/>
    <w:rsid w:val="00563A25"/>
    <w:rsid w:val="00563D1A"/>
    <w:rsid w:val="0056400B"/>
    <w:rsid w:val="005640E0"/>
    <w:rsid w:val="0056456D"/>
    <w:rsid w:val="00565E27"/>
    <w:rsid w:val="0056652A"/>
    <w:rsid w:val="005665CE"/>
    <w:rsid w:val="0056698C"/>
    <w:rsid w:val="00566A04"/>
    <w:rsid w:val="00566A60"/>
    <w:rsid w:val="005671C7"/>
    <w:rsid w:val="00567253"/>
    <w:rsid w:val="00570671"/>
    <w:rsid w:val="00571461"/>
    <w:rsid w:val="00571D85"/>
    <w:rsid w:val="005722C7"/>
    <w:rsid w:val="00572562"/>
    <w:rsid w:val="00572631"/>
    <w:rsid w:val="00572F5F"/>
    <w:rsid w:val="00572FA4"/>
    <w:rsid w:val="0057478C"/>
    <w:rsid w:val="00574F6C"/>
    <w:rsid w:val="005757B1"/>
    <w:rsid w:val="00576B68"/>
    <w:rsid w:val="00576D7B"/>
    <w:rsid w:val="005814DC"/>
    <w:rsid w:val="00581608"/>
    <w:rsid w:val="0058167D"/>
    <w:rsid w:val="00581C77"/>
    <w:rsid w:val="00583173"/>
    <w:rsid w:val="00583320"/>
    <w:rsid w:val="0058333C"/>
    <w:rsid w:val="00583A75"/>
    <w:rsid w:val="00583DDD"/>
    <w:rsid w:val="0058418E"/>
    <w:rsid w:val="0058430D"/>
    <w:rsid w:val="00584329"/>
    <w:rsid w:val="00584919"/>
    <w:rsid w:val="00584DA6"/>
    <w:rsid w:val="00585282"/>
    <w:rsid w:val="00585D02"/>
    <w:rsid w:val="00586075"/>
    <w:rsid w:val="00586509"/>
    <w:rsid w:val="00586896"/>
    <w:rsid w:val="00586A15"/>
    <w:rsid w:val="00587DD1"/>
    <w:rsid w:val="00587F2D"/>
    <w:rsid w:val="00591371"/>
    <w:rsid w:val="00591789"/>
    <w:rsid w:val="00591A55"/>
    <w:rsid w:val="00592500"/>
    <w:rsid w:val="00592F86"/>
    <w:rsid w:val="0059380E"/>
    <w:rsid w:val="00593C8D"/>
    <w:rsid w:val="005941C5"/>
    <w:rsid w:val="005944BB"/>
    <w:rsid w:val="005944FA"/>
    <w:rsid w:val="00594914"/>
    <w:rsid w:val="00594F01"/>
    <w:rsid w:val="00595233"/>
    <w:rsid w:val="0059546B"/>
    <w:rsid w:val="00595FFA"/>
    <w:rsid w:val="00596433"/>
    <w:rsid w:val="00596762"/>
    <w:rsid w:val="005969EE"/>
    <w:rsid w:val="00596D95"/>
    <w:rsid w:val="0059745A"/>
    <w:rsid w:val="00597813"/>
    <w:rsid w:val="00597C42"/>
    <w:rsid w:val="00597CA0"/>
    <w:rsid w:val="005A1E9A"/>
    <w:rsid w:val="005A33D6"/>
    <w:rsid w:val="005A380F"/>
    <w:rsid w:val="005A403E"/>
    <w:rsid w:val="005A46AB"/>
    <w:rsid w:val="005A48F3"/>
    <w:rsid w:val="005A51BD"/>
    <w:rsid w:val="005A6911"/>
    <w:rsid w:val="005A70B9"/>
    <w:rsid w:val="005A7174"/>
    <w:rsid w:val="005A734F"/>
    <w:rsid w:val="005A74A2"/>
    <w:rsid w:val="005B04DE"/>
    <w:rsid w:val="005B08F8"/>
    <w:rsid w:val="005B2A6C"/>
    <w:rsid w:val="005B2DBA"/>
    <w:rsid w:val="005B3911"/>
    <w:rsid w:val="005B3EC5"/>
    <w:rsid w:val="005B402C"/>
    <w:rsid w:val="005B4532"/>
    <w:rsid w:val="005B4F5C"/>
    <w:rsid w:val="005B58F2"/>
    <w:rsid w:val="005B5ACE"/>
    <w:rsid w:val="005B5BA3"/>
    <w:rsid w:val="005B6BDF"/>
    <w:rsid w:val="005B6D10"/>
    <w:rsid w:val="005B7833"/>
    <w:rsid w:val="005C0053"/>
    <w:rsid w:val="005C02C2"/>
    <w:rsid w:val="005C07D2"/>
    <w:rsid w:val="005C0FCC"/>
    <w:rsid w:val="005C23EB"/>
    <w:rsid w:val="005C2DEF"/>
    <w:rsid w:val="005C2E5B"/>
    <w:rsid w:val="005C32E8"/>
    <w:rsid w:val="005C37AA"/>
    <w:rsid w:val="005C44BE"/>
    <w:rsid w:val="005C46CF"/>
    <w:rsid w:val="005C46D7"/>
    <w:rsid w:val="005C5797"/>
    <w:rsid w:val="005C63B9"/>
    <w:rsid w:val="005C6515"/>
    <w:rsid w:val="005C65DE"/>
    <w:rsid w:val="005C65E7"/>
    <w:rsid w:val="005C6685"/>
    <w:rsid w:val="005C68E0"/>
    <w:rsid w:val="005C6FA5"/>
    <w:rsid w:val="005C7E04"/>
    <w:rsid w:val="005D1CE2"/>
    <w:rsid w:val="005D1EB4"/>
    <w:rsid w:val="005D2606"/>
    <w:rsid w:val="005D2936"/>
    <w:rsid w:val="005D2DE5"/>
    <w:rsid w:val="005D36C6"/>
    <w:rsid w:val="005D3BEC"/>
    <w:rsid w:val="005D4AC6"/>
    <w:rsid w:val="005D4EE1"/>
    <w:rsid w:val="005D535C"/>
    <w:rsid w:val="005D5947"/>
    <w:rsid w:val="005D5DB7"/>
    <w:rsid w:val="005D6955"/>
    <w:rsid w:val="005D6B09"/>
    <w:rsid w:val="005D6DA1"/>
    <w:rsid w:val="005D7265"/>
    <w:rsid w:val="005D7A9A"/>
    <w:rsid w:val="005E019D"/>
    <w:rsid w:val="005E036C"/>
    <w:rsid w:val="005E0875"/>
    <w:rsid w:val="005E0D75"/>
    <w:rsid w:val="005E167F"/>
    <w:rsid w:val="005E2CE7"/>
    <w:rsid w:val="005E3182"/>
    <w:rsid w:val="005E3309"/>
    <w:rsid w:val="005E45DD"/>
    <w:rsid w:val="005E4789"/>
    <w:rsid w:val="005E47FA"/>
    <w:rsid w:val="005E5A6C"/>
    <w:rsid w:val="005E5B52"/>
    <w:rsid w:val="005E5D17"/>
    <w:rsid w:val="005E5D1F"/>
    <w:rsid w:val="005E69A1"/>
    <w:rsid w:val="005E77A6"/>
    <w:rsid w:val="005F0186"/>
    <w:rsid w:val="005F0517"/>
    <w:rsid w:val="005F0E1B"/>
    <w:rsid w:val="005F19B3"/>
    <w:rsid w:val="005F1BF3"/>
    <w:rsid w:val="005F220D"/>
    <w:rsid w:val="005F294D"/>
    <w:rsid w:val="005F31B3"/>
    <w:rsid w:val="005F31C8"/>
    <w:rsid w:val="005F4015"/>
    <w:rsid w:val="005F6584"/>
    <w:rsid w:val="005F68F4"/>
    <w:rsid w:val="005F73E8"/>
    <w:rsid w:val="005F7799"/>
    <w:rsid w:val="006000AA"/>
    <w:rsid w:val="00600492"/>
    <w:rsid w:val="0060057B"/>
    <w:rsid w:val="006005C3"/>
    <w:rsid w:val="00600A63"/>
    <w:rsid w:val="00600D40"/>
    <w:rsid w:val="006017EA"/>
    <w:rsid w:val="0060205F"/>
    <w:rsid w:val="006021FE"/>
    <w:rsid w:val="00602835"/>
    <w:rsid w:val="0060298C"/>
    <w:rsid w:val="006034A4"/>
    <w:rsid w:val="00603597"/>
    <w:rsid w:val="00603599"/>
    <w:rsid w:val="006035BA"/>
    <w:rsid w:val="0060360F"/>
    <w:rsid w:val="006040BD"/>
    <w:rsid w:val="0060421A"/>
    <w:rsid w:val="006046AE"/>
    <w:rsid w:val="00604820"/>
    <w:rsid w:val="006050E8"/>
    <w:rsid w:val="006060E0"/>
    <w:rsid w:val="0060612C"/>
    <w:rsid w:val="00607181"/>
    <w:rsid w:val="006076C2"/>
    <w:rsid w:val="00607CCF"/>
    <w:rsid w:val="00610214"/>
    <w:rsid w:val="00610242"/>
    <w:rsid w:val="00611605"/>
    <w:rsid w:val="00612027"/>
    <w:rsid w:val="00612086"/>
    <w:rsid w:val="006120C8"/>
    <w:rsid w:val="006122B7"/>
    <w:rsid w:val="006123DE"/>
    <w:rsid w:val="0061274C"/>
    <w:rsid w:val="00612778"/>
    <w:rsid w:val="0061299F"/>
    <w:rsid w:val="00612AC0"/>
    <w:rsid w:val="00612CE0"/>
    <w:rsid w:val="006136B5"/>
    <w:rsid w:val="00613963"/>
    <w:rsid w:val="00613EC5"/>
    <w:rsid w:val="006158B5"/>
    <w:rsid w:val="00615976"/>
    <w:rsid w:val="00615A13"/>
    <w:rsid w:val="00615E58"/>
    <w:rsid w:val="00615EDD"/>
    <w:rsid w:val="0061658D"/>
    <w:rsid w:val="0061692C"/>
    <w:rsid w:val="006175AA"/>
    <w:rsid w:val="00617681"/>
    <w:rsid w:val="006177AB"/>
    <w:rsid w:val="006209A5"/>
    <w:rsid w:val="0062121A"/>
    <w:rsid w:val="00621870"/>
    <w:rsid w:val="00621C0F"/>
    <w:rsid w:val="0062222F"/>
    <w:rsid w:val="00622408"/>
    <w:rsid w:val="00622442"/>
    <w:rsid w:val="00622F62"/>
    <w:rsid w:val="00623116"/>
    <w:rsid w:val="00623D6B"/>
    <w:rsid w:val="006240D2"/>
    <w:rsid w:val="00624605"/>
    <w:rsid w:val="00624C49"/>
    <w:rsid w:val="0062518F"/>
    <w:rsid w:val="0062556F"/>
    <w:rsid w:val="00625B14"/>
    <w:rsid w:val="00625E99"/>
    <w:rsid w:val="0062629C"/>
    <w:rsid w:val="00626DE7"/>
    <w:rsid w:val="00627A04"/>
    <w:rsid w:val="00627BE1"/>
    <w:rsid w:val="00630B0D"/>
    <w:rsid w:val="00630B5F"/>
    <w:rsid w:val="00630DF4"/>
    <w:rsid w:val="006329FE"/>
    <w:rsid w:val="00632D5B"/>
    <w:rsid w:val="00632F7A"/>
    <w:rsid w:val="00633367"/>
    <w:rsid w:val="00633C97"/>
    <w:rsid w:val="00633D15"/>
    <w:rsid w:val="00634B0A"/>
    <w:rsid w:val="0063503C"/>
    <w:rsid w:val="00635B82"/>
    <w:rsid w:val="00636F10"/>
    <w:rsid w:val="00636F58"/>
    <w:rsid w:val="00637894"/>
    <w:rsid w:val="00637C42"/>
    <w:rsid w:val="0064098D"/>
    <w:rsid w:val="00640B09"/>
    <w:rsid w:val="00640BB7"/>
    <w:rsid w:val="00641134"/>
    <w:rsid w:val="00641256"/>
    <w:rsid w:val="006420D9"/>
    <w:rsid w:val="006425B5"/>
    <w:rsid w:val="00642758"/>
    <w:rsid w:val="0064374F"/>
    <w:rsid w:val="00643771"/>
    <w:rsid w:val="00643B5B"/>
    <w:rsid w:val="00643FB7"/>
    <w:rsid w:val="00644209"/>
    <w:rsid w:val="0064477D"/>
    <w:rsid w:val="00644AB8"/>
    <w:rsid w:val="00644BF8"/>
    <w:rsid w:val="00645282"/>
    <w:rsid w:val="0064543C"/>
    <w:rsid w:val="006455FC"/>
    <w:rsid w:val="00645C48"/>
    <w:rsid w:val="00646B42"/>
    <w:rsid w:val="00647E19"/>
    <w:rsid w:val="00650F49"/>
    <w:rsid w:val="00652C21"/>
    <w:rsid w:val="00653E5A"/>
    <w:rsid w:val="00654D06"/>
    <w:rsid w:val="00654E0B"/>
    <w:rsid w:val="006558D8"/>
    <w:rsid w:val="00655CF6"/>
    <w:rsid w:val="00657533"/>
    <w:rsid w:val="006600D8"/>
    <w:rsid w:val="006602B0"/>
    <w:rsid w:val="006604AB"/>
    <w:rsid w:val="00660775"/>
    <w:rsid w:val="00660B55"/>
    <w:rsid w:val="00660B82"/>
    <w:rsid w:val="00660D71"/>
    <w:rsid w:val="006612E6"/>
    <w:rsid w:val="00661394"/>
    <w:rsid w:val="006617E1"/>
    <w:rsid w:val="0066181B"/>
    <w:rsid w:val="00661922"/>
    <w:rsid w:val="0066211D"/>
    <w:rsid w:val="006625CC"/>
    <w:rsid w:val="0066261C"/>
    <w:rsid w:val="006627FE"/>
    <w:rsid w:val="00662CD9"/>
    <w:rsid w:val="006634E5"/>
    <w:rsid w:val="0066355E"/>
    <w:rsid w:val="00663A0B"/>
    <w:rsid w:val="00663AD8"/>
    <w:rsid w:val="00663BA9"/>
    <w:rsid w:val="00663E0D"/>
    <w:rsid w:val="0066441D"/>
    <w:rsid w:val="00664D48"/>
    <w:rsid w:val="0066510C"/>
    <w:rsid w:val="00665B21"/>
    <w:rsid w:val="00665EFC"/>
    <w:rsid w:val="00665FA9"/>
    <w:rsid w:val="006664A6"/>
    <w:rsid w:val="00666C49"/>
    <w:rsid w:val="006670AB"/>
    <w:rsid w:val="0066728E"/>
    <w:rsid w:val="006700C5"/>
    <w:rsid w:val="00670A52"/>
    <w:rsid w:val="006717A3"/>
    <w:rsid w:val="00671B67"/>
    <w:rsid w:val="00671C99"/>
    <w:rsid w:val="00672D29"/>
    <w:rsid w:val="0067305A"/>
    <w:rsid w:val="00673370"/>
    <w:rsid w:val="0067339F"/>
    <w:rsid w:val="00673BE4"/>
    <w:rsid w:val="00674465"/>
    <w:rsid w:val="0067507C"/>
    <w:rsid w:val="006752AB"/>
    <w:rsid w:val="00676FF0"/>
    <w:rsid w:val="00677A09"/>
    <w:rsid w:val="00680FB0"/>
    <w:rsid w:val="0068130E"/>
    <w:rsid w:val="006819C2"/>
    <w:rsid w:val="00681D86"/>
    <w:rsid w:val="00682120"/>
    <w:rsid w:val="0068296D"/>
    <w:rsid w:val="006829A8"/>
    <w:rsid w:val="00682B42"/>
    <w:rsid w:val="00682D19"/>
    <w:rsid w:val="00683F03"/>
    <w:rsid w:val="006840DE"/>
    <w:rsid w:val="00684159"/>
    <w:rsid w:val="0068422E"/>
    <w:rsid w:val="006845CA"/>
    <w:rsid w:val="0068462A"/>
    <w:rsid w:val="00684FAD"/>
    <w:rsid w:val="00685612"/>
    <w:rsid w:val="00685878"/>
    <w:rsid w:val="0068625A"/>
    <w:rsid w:val="00686421"/>
    <w:rsid w:val="00686EC2"/>
    <w:rsid w:val="006870CA"/>
    <w:rsid w:val="006873BA"/>
    <w:rsid w:val="00687573"/>
    <w:rsid w:val="0068781F"/>
    <w:rsid w:val="00690426"/>
    <w:rsid w:val="006904C4"/>
    <w:rsid w:val="00690A39"/>
    <w:rsid w:val="00690E67"/>
    <w:rsid w:val="00691FE2"/>
    <w:rsid w:val="00692170"/>
    <w:rsid w:val="00692557"/>
    <w:rsid w:val="00692E6C"/>
    <w:rsid w:val="0069351A"/>
    <w:rsid w:val="00694B8E"/>
    <w:rsid w:val="00694D2E"/>
    <w:rsid w:val="0069528C"/>
    <w:rsid w:val="0069571D"/>
    <w:rsid w:val="006963D6"/>
    <w:rsid w:val="00696B40"/>
    <w:rsid w:val="0069731A"/>
    <w:rsid w:val="00697B80"/>
    <w:rsid w:val="006A01FC"/>
    <w:rsid w:val="006A0706"/>
    <w:rsid w:val="006A0A5D"/>
    <w:rsid w:val="006A1571"/>
    <w:rsid w:val="006A1751"/>
    <w:rsid w:val="006A183A"/>
    <w:rsid w:val="006A1ADE"/>
    <w:rsid w:val="006A2607"/>
    <w:rsid w:val="006A2F97"/>
    <w:rsid w:val="006A3941"/>
    <w:rsid w:val="006A4129"/>
    <w:rsid w:val="006A5538"/>
    <w:rsid w:val="006A579B"/>
    <w:rsid w:val="006A5804"/>
    <w:rsid w:val="006A5835"/>
    <w:rsid w:val="006A5C2F"/>
    <w:rsid w:val="006A6089"/>
    <w:rsid w:val="006A69E6"/>
    <w:rsid w:val="006A730E"/>
    <w:rsid w:val="006A7321"/>
    <w:rsid w:val="006A78D2"/>
    <w:rsid w:val="006B0DE7"/>
    <w:rsid w:val="006B0E84"/>
    <w:rsid w:val="006B0EFA"/>
    <w:rsid w:val="006B12F1"/>
    <w:rsid w:val="006B1C41"/>
    <w:rsid w:val="006B2214"/>
    <w:rsid w:val="006B3097"/>
    <w:rsid w:val="006B317A"/>
    <w:rsid w:val="006B349A"/>
    <w:rsid w:val="006B363A"/>
    <w:rsid w:val="006B368D"/>
    <w:rsid w:val="006B3697"/>
    <w:rsid w:val="006B46BE"/>
    <w:rsid w:val="006B5252"/>
    <w:rsid w:val="006B62D9"/>
    <w:rsid w:val="006B64FD"/>
    <w:rsid w:val="006B69DC"/>
    <w:rsid w:val="006B6A13"/>
    <w:rsid w:val="006B6E88"/>
    <w:rsid w:val="006B718D"/>
    <w:rsid w:val="006C039D"/>
    <w:rsid w:val="006C06D4"/>
    <w:rsid w:val="006C1219"/>
    <w:rsid w:val="006C154C"/>
    <w:rsid w:val="006C1963"/>
    <w:rsid w:val="006C207E"/>
    <w:rsid w:val="006C209F"/>
    <w:rsid w:val="006C3000"/>
    <w:rsid w:val="006C3C97"/>
    <w:rsid w:val="006C3CCC"/>
    <w:rsid w:val="006C435C"/>
    <w:rsid w:val="006C55FD"/>
    <w:rsid w:val="006C5FEC"/>
    <w:rsid w:val="006C60CF"/>
    <w:rsid w:val="006C7075"/>
    <w:rsid w:val="006C728B"/>
    <w:rsid w:val="006C728D"/>
    <w:rsid w:val="006C7E3C"/>
    <w:rsid w:val="006D04E0"/>
    <w:rsid w:val="006D0C15"/>
    <w:rsid w:val="006D11FE"/>
    <w:rsid w:val="006D3024"/>
    <w:rsid w:val="006D3348"/>
    <w:rsid w:val="006D3537"/>
    <w:rsid w:val="006D411B"/>
    <w:rsid w:val="006D4763"/>
    <w:rsid w:val="006D4E74"/>
    <w:rsid w:val="006D53FB"/>
    <w:rsid w:val="006D6087"/>
    <w:rsid w:val="006D7444"/>
    <w:rsid w:val="006D7C38"/>
    <w:rsid w:val="006E01DB"/>
    <w:rsid w:val="006E04D0"/>
    <w:rsid w:val="006E05E2"/>
    <w:rsid w:val="006E1558"/>
    <w:rsid w:val="006E1758"/>
    <w:rsid w:val="006E2337"/>
    <w:rsid w:val="006E3066"/>
    <w:rsid w:val="006E3102"/>
    <w:rsid w:val="006E336B"/>
    <w:rsid w:val="006E35F5"/>
    <w:rsid w:val="006E3D75"/>
    <w:rsid w:val="006E4039"/>
    <w:rsid w:val="006E4070"/>
    <w:rsid w:val="006E40CF"/>
    <w:rsid w:val="006E5259"/>
    <w:rsid w:val="006E5349"/>
    <w:rsid w:val="006E5414"/>
    <w:rsid w:val="006E54DD"/>
    <w:rsid w:val="006E5705"/>
    <w:rsid w:val="006E597E"/>
    <w:rsid w:val="006E62E9"/>
    <w:rsid w:val="006E6835"/>
    <w:rsid w:val="006E6B32"/>
    <w:rsid w:val="006E7960"/>
    <w:rsid w:val="006F041B"/>
    <w:rsid w:val="006F0660"/>
    <w:rsid w:val="006F0CC1"/>
    <w:rsid w:val="006F1686"/>
    <w:rsid w:val="006F1D3C"/>
    <w:rsid w:val="006F27C2"/>
    <w:rsid w:val="006F2BC3"/>
    <w:rsid w:val="006F2DD0"/>
    <w:rsid w:val="006F3263"/>
    <w:rsid w:val="006F3375"/>
    <w:rsid w:val="006F3CA3"/>
    <w:rsid w:val="006F3EA4"/>
    <w:rsid w:val="006F4131"/>
    <w:rsid w:val="006F42B4"/>
    <w:rsid w:val="006F441E"/>
    <w:rsid w:val="006F4650"/>
    <w:rsid w:val="006F4705"/>
    <w:rsid w:val="006F4F39"/>
    <w:rsid w:val="006F51B0"/>
    <w:rsid w:val="006F60CC"/>
    <w:rsid w:val="006F627B"/>
    <w:rsid w:val="006F6B9A"/>
    <w:rsid w:val="006F6C79"/>
    <w:rsid w:val="006F6C95"/>
    <w:rsid w:val="006F73AF"/>
    <w:rsid w:val="006F7628"/>
    <w:rsid w:val="006F7A07"/>
    <w:rsid w:val="006F7CD0"/>
    <w:rsid w:val="006F7F4E"/>
    <w:rsid w:val="0070036E"/>
    <w:rsid w:val="00700878"/>
    <w:rsid w:val="0070131C"/>
    <w:rsid w:val="00701B3E"/>
    <w:rsid w:val="00701F7E"/>
    <w:rsid w:val="007021EF"/>
    <w:rsid w:val="00702403"/>
    <w:rsid w:val="00702A91"/>
    <w:rsid w:val="00702ADD"/>
    <w:rsid w:val="00702D41"/>
    <w:rsid w:val="00705035"/>
    <w:rsid w:val="00705604"/>
    <w:rsid w:val="007058DD"/>
    <w:rsid w:val="007063CC"/>
    <w:rsid w:val="0070744E"/>
    <w:rsid w:val="007077E5"/>
    <w:rsid w:val="00707AF3"/>
    <w:rsid w:val="00707BDD"/>
    <w:rsid w:val="00707D17"/>
    <w:rsid w:val="00707FA3"/>
    <w:rsid w:val="00710117"/>
    <w:rsid w:val="0071088B"/>
    <w:rsid w:val="00710CAF"/>
    <w:rsid w:val="00710CD9"/>
    <w:rsid w:val="00710F44"/>
    <w:rsid w:val="00711289"/>
    <w:rsid w:val="007128D6"/>
    <w:rsid w:val="00712E6C"/>
    <w:rsid w:val="00712EAD"/>
    <w:rsid w:val="00713933"/>
    <w:rsid w:val="00714059"/>
    <w:rsid w:val="00715375"/>
    <w:rsid w:val="0071554B"/>
    <w:rsid w:val="00715E38"/>
    <w:rsid w:val="0071632D"/>
    <w:rsid w:val="00716EB7"/>
    <w:rsid w:val="0071771A"/>
    <w:rsid w:val="007177FA"/>
    <w:rsid w:val="00720CA8"/>
    <w:rsid w:val="00720FDD"/>
    <w:rsid w:val="00721CE6"/>
    <w:rsid w:val="00723349"/>
    <w:rsid w:val="00723B3F"/>
    <w:rsid w:val="007242EB"/>
    <w:rsid w:val="0072495D"/>
    <w:rsid w:val="00724B75"/>
    <w:rsid w:val="007277C6"/>
    <w:rsid w:val="00727E24"/>
    <w:rsid w:val="007304B1"/>
    <w:rsid w:val="00730682"/>
    <w:rsid w:val="00730A06"/>
    <w:rsid w:val="00730EF5"/>
    <w:rsid w:val="00731A6A"/>
    <w:rsid w:val="00731B06"/>
    <w:rsid w:val="00731CA0"/>
    <w:rsid w:val="00731F34"/>
    <w:rsid w:val="00732554"/>
    <w:rsid w:val="007327D4"/>
    <w:rsid w:val="007327D5"/>
    <w:rsid w:val="0073436F"/>
    <w:rsid w:val="007346B2"/>
    <w:rsid w:val="007349E3"/>
    <w:rsid w:val="00734A79"/>
    <w:rsid w:val="00735293"/>
    <w:rsid w:val="00735D79"/>
    <w:rsid w:val="00735F72"/>
    <w:rsid w:val="007370CC"/>
    <w:rsid w:val="007378E0"/>
    <w:rsid w:val="0074052B"/>
    <w:rsid w:val="00740608"/>
    <w:rsid w:val="007408DE"/>
    <w:rsid w:val="00740AB2"/>
    <w:rsid w:val="00741E48"/>
    <w:rsid w:val="00742199"/>
    <w:rsid w:val="00742CBA"/>
    <w:rsid w:val="00744238"/>
    <w:rsid w:val="007444AB"/>
    <w:rsid w:val="007447A6"/>
    <w:rsid w:val="00744934"/>
    <w:rsid w:val="00744ABD"/>
    <w:rsid w:val="00744F7F"/>
    <w:rsid w:val="00745125"/>
    <w:rsid w:val="00745D4D"/>
    <w:rsid w:val="007463AF"/>
    <w:rsid w:val="007464D7"/>
    <w:rsid w:val="00747052"/>
    <w:rsid w:val="0074789A"/>
    <w:rsid w:val="00747D97"/>
    <w:rsid w:val="0075006A"/>
    <w:rsid w:val="007500E6"/>
    <w:rsid w:val="00750287"/>
    <w:rsid w:val="00750311"/>
    <w:rsid w:val="0075072B"/>
    <w:rsid w:val="00750CC4"/>
    <w:rsid w:val="007517A2"/>
    <w:rsid w:val="007521B0"/>
    <w:rsid w:val="0075231B"/>
    <w:rsid w:val="0075394A"/>
    <w:rsid w:val="00754CF3"/>
    <w:rsid w:val="00754F7C"/>
    <w:rsid w:val="00755049"/>
    <w:rsid w:val="0075565E"/>
    <w:rsid w:val="0075605C"/>
    <w:rsid w:val="007561DC"/>
    <w:rsid w:val="0075721F"/>
    <w:rsid w:val="00757B70"/>
    <w:rsid w:val="00760B6D"/>
    <w:rsid w:val="00760D08"/>
    <w:rsid w:val="00760E85"/>
    <w:rsid w:val="00761189"/>
    <w:rsid w:val="0076143A"/>
    <w:rsid w:val="0076155D"/>
    <w:rsid w:val="0076163E"/>
    <w:rsid w:val="00762287"/>
    <w:rsid w:val="007627E7"/>
    <w:rsid w:val="00762CEA"/>
    <w:rsid w:val="00762E62"/>
    <w:rsid w:val="007632EC"/>
    <w:rsid w:val="00763AF0"/>
    <w:rsid w:val="00764BAB"/>
    <w:rsid w:val="0076521E"/>
    <w:rsid w:val="00765AC4"/>
    <w:rsid w:val="00765D71"/>
    <w:rsid w:val="00766306"/>
    <w:rsid w:val="00766648"/>
    <w:rsid w:val="007702EE"/>
    <w:rsid w:val="00770C9B"/>
    <w:rsid w:val="00771698"/>
    <w:rsid w:val="0077180C"/>
    <w:rsid w:val="00771DAF"/>
    <w:rsid w:val="00771E75"/>
    <w:rsid w:val="00772CFD"/>
    <w:rsid w:val="00772E60"/>
    <w:rsid w:val="007733A8"/>
    <w:rsid w:val="007736BA"/>
    <w:rsid w:val="00773EB8"/>
    <w:rsid w:val="00773EC1"/>
    <w:rsid w:val="00774484"/>
    <w:rsid w:val="00774A5A"/>
    <w:rsid w:val="00774B06"/>
    <w:rsid w:val="007755C6"/>
    <w:rsid w:val="00776014"/>
    <w:rsid w:val="0077608C"/>
    <w:rsid w:val="00776444"/>
    <w:rsid w:val="0077648D"/>
    <w:rsid w:val="007770D4"/>
    <w:rsid w:val="007800F3"/>
    <w:rsid w:val="00780EB1"/>
    <w:rsid w:val="007815A0"/>
    <w:rsid w:val="007816E1"/>
    <w:rsid w:val="00781C8E"/>
    <w:rsid w:val="00781E69"/>
    <w:rsid w:val="007825CF"/>
    <w:rsid w:val="0078269D"/>
    <w:rsid w:val="0078385C"/>
    <w:rsid w:val="0078491E"/>
    <w:rsid w:val="0078492E"/>
    <w:rsid w:val="00784C18"/>
    <w:rsid w:val="00786140"/>
    <w:rsid w:val="0078727B"/>
    <w:rsid w:val="00790519"/>
    <w:rsid w:val="00790D18"/>
    <w:rsid w:val="00791171"/>
    <w:rsid w:val="00791666"/>
    <w:rsid w:val="00791683"/>
    <w:rsid w:val="007921E3"/>
    <w:rsid w:val="007923BD"/>
    <w:rsid w:val="0079268A"/>
    <w:rsid w:val="00793801"/>
    <w:rsid w:val="00794087"/>
    <w:rsid w:val="00794256"/>
    <w:rsid w:val="00795232"/>
    <w:rsid w:val="007954F7"/>
    <w:rsid w:val="00795A95"/>
    <w:rsid w:val="00796011"/>
    <w:rsid w:val="0079613F"/>
    <w:rsid w:val="00796B40"/>
    <w:rsid w:val="00796BF6"/>
    <w:rsid w:val="00797997"/>
    <w:rsid w:val="007A1F78"/>
    <w:rsid w:val="007A2233"/>
    <w:rsid w:val="007A22E2"/>
    <w:rsid w:val="007A249A"/>
    <w:rsid w:val="007A29DB"/>
    <w:rsid w:val="007A2A3C"/>
    <w:rsid w:val="007A2DE0"/>
    <w:rsid w:val="007A34D1"/>
    <w:rsid w:val="007A3977"/>
    <w:rsid w:val="007A58AF"/>
    <w:rsid w:val="007A5A85"/>
    <w:rsid w:val="007A637D"/>
    <w:rsid w:val="007A64CC"/>
    <w:rsid w:val="007A69CB"/>
    <w:rsid w:val="007A719F"/>
    <w:rsid w:val="007A7623"/>
    <w:rsid w:val="007A7A89"/>
    <w:rsid w:val="007A7AF8"/>
    <w:rsid w:val="007B015C"/>
    <w:rsid w:val="007B06A7"/>
    <w:rsid w:val="007B0C45"/>
    <w:rsid w:val="007B0E58"/>
    <w:rsid w:val="007B13A6"/>
    <w:rsid w:val="007B13EE"/>
    <w:rsid w:val="007B20B3"/>
    <w:rsid w:val="007B2201"/>
    <w:rsid w:val="007B2E36"/>
    <w:rsid w:val="007B3162"/>
    <w:rsid w:val="007B3BBF"/>
    <w:rsid w:val="007B4177"/>
    <w:rsid w:val="007B46F8"/>
    <w:rsid w:val="007B4D1A"/>
    <w:rsid w:val="007B4DDD"/>
    <w:rsid w:val="007B4FBE"/>
    <w:rsid w:val="007B552F"/>
    <w:rsid w:val="007B609F"/>
    <w:rsid w:val="007B7EBE"/>
    <w:rsid w:val="007C0EEE"/>
    <w:rsid w:val="007C1226"/>
    <w:rsid w:val="007C1532"/>
    <w:rsid w:val="007C1736"/>
    <w:rsid w:val="007C19F0"/>
    <w:rsid w:val="007C2664"/>
    <w:rsid w:val="007C30BC"/>
    <w:rsid w:val="007C3624"/>
    <w:rsid w:val="007C3FC5"/>
    <w:rsid w:val="007C4848"/>
    <w:rsid w:val="007C4EA4"/>
    <w:rsid w:val="007C524A"/>
    <w:rsid w:val="007C5A4C"/>
    <w:rsid w:val="007C63FA"/>
    <w:rsid w:val="007C668F"/>
    <w:rsid w:val="007C722A"/>
    <w:rsid w:val="007C7B41"/>
    <w:rsid w:val="007C7DB1"/>
    <w:rsid w:val="007D075E"/>
    <w:rsid w:val="007D0C50"/>
    <w:rsid w:val="007D0FD1"/>
    <w:rsid w:val="007D10A2"/>
    <w:rsid w:val="007D12DC"/>
    <w:rsid w:val="007D1B64"/>
    <w:rsid w:val="007D2B4B"/>
    <w:rsid w:val="007D321A"/>
    <w:rsid w:val="007D4823"/>
    <w:rsid w:val="007D552F"/>
    <w:rsid w:val="007D5CE3"/>
    <w:rsid w:val="007D5DEF"/>
    <w:rsid w:val="007D6802"/>
    <w:rsid w:val="007D688D"/>
    <w:rsid w:val="007D7A10"/>
    <w:rsid w:val="007D7C76"/>
    <w:rsid w:val="007E0090"/>
    <w:rsid w:val="007E04A8"/>
    <w:rsid w:val="007E05D2"/>
    <w:rsid w:val="007E0742"/>
    <w:rsid w:val="007E0F9B"/>
    <w:rsid w:val="007E1613"/>
    <w:rsid w:val="007E29B1"/>
    <w:rsid w:val="007E3C7B"/>
    <w:rsid w:val="007E3C96"/>
    <w:rsid w:val="007E3E9A"/>
    <w:rsid w:val="007E411F"/>
    <w:rsid w:val="007E4EED"/>
    <w:rsid w:val="007E5965"/>
    <w:rsid w:val="007E5E08"/>
    <w:rsid w:val="007E6FD9"/>
    <w:rsid w:val="007E77D4"/>
    <w:rsid w:val="007E7C5D"/>
    <w:rsid w:val="007E7F4D"/>
    <w:rsid w:val="007F0217"/>
    <w:rsid w:val="007F0627"/>
    <w:rsid w:val="007F0814"/>
    <w:rsid w:val="007F0EC2"/>
    <w:rsid w:val="007F1E7F"/>
    <w:rsid w:val="007F2125"/>
    <w:rsid w:val="007F26F9"/>
    <w:rsid w:val="007F3411"/>
    <w:rsid w:val="007F3925"/>
    <w:rsid w:val="007F3D01"/>
    <w:rsid w:val="007F42FF"/>
    <w:rsid w:val="007F4EE8"/>
    <w:rsid w:val="007F509A"/>
    <w:rsid w:val="007F5F33"/>
    <w:rsid w:val="007F617C"/>
    <w:rsid w:val="007F61DB"/>
    <w:rsid w:val="007F693B"/>
    <w:rsid w:val="007F7360"/>
    <w:rsid w:val="007F7558"/>
    <w:rsid w:val="008016AE"/>
    <w:rsid w:val="00801CF4"/>
    <w:rsid w:val="0080218D"/>
    <w:rsid w:val="00802D9F"/>
    <w:rsid w:val="00802DAD"/>
    <w:rsid w:val="0080369D"/>
    <w:rsid w:val="00803AED"/>
    <w:rsid w:val="00803BB7"/>
    <w:rsid w:val="00804270"/>
    <w:rsid w:val="008043AD"/>
    <w:rsid w:val="0080472B"/>
    <w:rsid w:val="0080481A"/>
    <w:rsid w:val="00804ACF"/>
    <w:rsid w:val="00804C80"/>
    <w:rsid w:val="00804CD1"/>
    <w:rsid w:val="00804D0E"/>
    <w:rsid w:val="0080531A"/>
    <w:rsid w:val="00805A0C"/>
    <w:rsid w:val="00805A6D"/>
    <w:rsid w:val="00805AFC"/>
    <w:rsid w:val="00805DA5"/>
    <w:rsid w:val="00806FAF"/>
    <w:rsid w:val="008101E1"/>
    <w:rsid w:val="008107C8"/>
    <w:rsid w:val="008114CD"/>
    <w:rsid w:val="00811621"/>
    <w:rsid w:val="00811BF4"/>
    <w:rsid w:val="00812632"/>
    <w:rsid w:val="00813637"/>
    <w:rsid w:val="00813D59"/>
    <w:rsid w:val="008154D3"/>
    <w:rsid w:val="00815B40"/>
    <w:rsid w:val="00816446"/>
    <w:rsid w:val="00816814"/>
    <w:rsid w:val="00816D47"/>
    <w:rsid w:val="008174CE"/>
    <w:rsid w:val="00817506"/>
    <w:rsid w:val="008177FA"/>
    <w:rsid w:val="00820C8B"/>
    <w:rsid w:val="00821B76"/>
    <w:rsid w:val="0082251F"/>
    <w:rsid w:val="00822BEE"/>
    <w:rsid w:val="008234A7"/>
    <w:rsid w:val="00823921"/>
    <w:rsid w:val="00823BFE"/>
    <w:rsid w:val="008244F7"/>
    <w:rsid w:val="00825F78"/>
    <w:rsid w:val="00826B80"/>
    <w:rsid w:val="00826EFA"/>
    <w:rsid w:val="00826FBE"/>
    <w:rsid w:val="00827163"/>
    <w:rsid w:val="008272C9"/>
    <w:rsid w:val="00827947"/>
    <w:rsid w:val="00827C90"/>
    <w:rsid w:val="0083022E"/>
    <w:rsid w:val="00830448"/>
    <w:rsid w:val="0083045C"/>
    <w:rsid w:val="00830708"/>
    <w:rsid w:val="0083070F"/>
    <w:rsid w:val="008316A5"/>
    <w:rsid w:val="00831C7F"/>
    <w:rsid w:val="00831F82"/>
    <w:rsid w:val="00832356"/>
    <w:rsid w:val="008325E6"/>
    <w:rsid w:val="00832C95"/>
    <w:rsid w:val="00833E37"/>
    <w:rsid w:val="0083408A"/>
    <w:rsid w:val="00834654"/>
    <w:rsid w:val="0083473F"/>
    <w:rsid w:val="008348A6"/>
    <w:rsid w:val="00834BB8"/>
    <w:rsid w:val="0083503F"/>
    <w:rsid w:val="00835D8C"/>
    <w:rsid w:val="008366B4"/>
    <w:rsid w:val="00837960"/>
    <w:rsid w:val="00837B76"/>
    <w:rsid w:val="00837EF0"/>
    <w:rsid w:val="00840BD9"/>
    <w:rsid w:val="00840F27"/>
    <w:rsid w:val="00841244"/>
    <w:rsid w:val="00842744"/>
    <w:rsid w:val="00842EBA"/>
    <w:rsid w:val="00843EF2"/>
    <w:rsid w:val="00844A03"/>
    <w:rsid w:val="00845CCE"/>
    <w:rsid w:val="00846159"/>
    <w:rsid w:val="0084796D"/>
    <w:rsid w:val="00847B99"/>
    <w:rsid w:val="00847DAD"/>
    <w:rsid w:val="00847DE5"/>
    <w:rsid w:val="008501EF"/>
    <w:rsid w:val="00850568"/>
    <w:rsid w:val="008506FC"/>
    <w:rsid w:val="0085070F"/>
    <w:rsid w:val="0085089B"/>
    <w:rsid w:val="008511BA"/>
    <w:rsid w:val="008513EF"/>
    <w:rsid w:val="008519FD"/>
    <w:rsid w:val="0085327C"/>
    <w:rsid w:val="00853645"/>
    <w:rsid w:val="00853C51"/>
    <w:rsid w:val="00853DFE"/>
    <w:rsid w:val="00854722"/>
    <w:rsid w:val="00854C9C"/>
    <w:rsid w:val="008578E2"/>
    <w:rsid w:val="00857FA8"/>
    <w:rsid w:val="0086004D"/>
    <w:rsid w:val="00860742"/>
    <w:rsid w:val="00861E5F"/>
    <w:rsid w:val="00862300"/>
    <w:rsid w:val="00862332"/>
    <w:rsid w:val="0086271B"/>
    <w:rsid w:val="008628CF"/>
    <w:rsid w:val="00863310"/>
    <w:rsid w:val="0086449E"/>
    <w:rsid w:val="00864F5B"/>
    <w:rsid w:val="00865017"/>
    <w:rsid w:val="008650FA"/>
    <w:rsid w:val="008652F6"/>
    <w:rsid w:val="00865F15"/>
    <w:rsid w:val="00866E77"/>
    <w:rsid w:val="00867363"/>
    <w:rsid w:val="00867F4F"/>
    <w:rsid w:val="0087010B"/>
    <w:rsid w:val="00870877"/>
    <w:rsid w:val="00870D67"/>
    <w:rsid w:val="00871621"/>
    <w:rsid w:val="0087172C"/>
    <w:rsid w:val="00872635"/>
    <w:rsid w:val="00873BC1"/>
    <w:rsid w:val="00873E1A"/>
    <w:rsid w:val="00874463"/>
    <w:rsid w:val="00874F5E"/>
    <w:rsid w:val="008751DA"/>
    <w:rsid w:val="0087640C"/>
    <w:rsid w:val="00876D0E"/>
    <w:rsid w:val="00877166"/>
    <w:rsid w:val="00877529"/>
    <w:rsid w:val="0088071A"/>
    <w:rsid w:val="00880E06"/>
    <w:rsid w:val="00881016"/>
    <w:rsid w:val="00881272"/>
    <w:rsid w:val="00881AB0"/>
    <w:rsid w:val="00881E45"/>
    <w:rsid w:val="00881EC2"/>
    <w:rsid w:val="00882279"/>
    <w:rsid w:val="00882E5A"/>
    <w:rsid w:val="008840F2"/>
    <w:rsid w:val="008847C6"/>
    <w:rsid w:val="00884C96"/>
    <w:rsid w:val="0088520F"/>
    <w:rsid w:val="00885807"/>
    <w:rsid w:val="00885C22"/>
    <w:rsid w:val="008877CB"/>
    <w:rsid w:val="008879D2"/>
    <w:rsid w:val="00890547"/>
    <w:rsid w:val="008905C4"/>
    <w:rsid w:val="00890766"/>
    <w:rsid w:val="00890E0A"/>
    <w:rsid w:val="00890EA1"/>
    <w:rsid w:val="008915CC"/>
    <w:rsid w:val="008921AD"/>
    <w:rsid w:val="00892F44"/>
    <w:rsid w:val="008939AF"/>
    <w:rsid w:val="00895489"/>
    <w:rsid w:val="008954F5"/>
    <w:rsid w:val="00895FEB"/>
    <w:rsid w:val="008967DD"/>
    <w:rsid w:val="00897459"/>
    <w:rsid w:val="008A06A8"/>
    <w:rsid w:val="008A0CB7"/>
    <w:rsid w:val="008A1236"/>
    <w:rsid w:val="008A1A62"/>
    <w:rsid w:val="008A1B55"/>
    <w:rsid w:val="008A1BB9"/>
    <w:rsid w:val="008A1E2A"/>
    <w:rsid w:val="008A2CB2"/>
    <w:rsid w:val="008A378C"/>
    <w:rsid w:val="008A5670"/>
    <w:rsid w:val="008A6DE4"/>
    <w:rsid w:val="008A701D"/>
    <w:rsid w:val="008A7205"/>
    <w:rsid w:val="008A7424"/>
    <w:rsid w:val="008A7CDE"/>
    <w:rsid w:val="008B0CCC"/>
    <w:rsid w:val="008B17AC"/>
    <w:rsid w:val="008B2024"/>
    <w:rsid w:val="008B2337"/>
    <w:rsid w:val="008B2964"/>
    <w:rsid w:val="008B2CC4"/>
    <w:rsid w:val="008B3836"/>
    <w:rsid w:val="008B39EE"/>
    <w:rsid w:val="008B4F39"/>
    <w:rsid w:val="008B51BE"/>
    <w:rsid w:val="008B5DB8"/>
    <w:rsid w:val="008B623A"/>
    <w:rsid w:val="008B687C"/>
    <w:rsid w:val="008B6F0F"/>
    <w:rsid w:val="008B7928"/>
    <w:rsid w:val="008B7A51"/>
    <w:rsid w:val="008B7D14"/>
    <w:rsid w:val="008C0516"/>
    <w:rsid w:val="008C13DE"/>
    <w:rsid w:val="008C262E"/>
    <w:rsid w:val="008C3BC3"/>
    <w:rsid w:val="008C463F"/>
    <w:rsid w:val="008C4BB8"/>
    <w:rsid w:val="008C54B8"/>
    <w:rsid w:val="008C56C9"/>
    <w:rsid w:val="008C5843"/>
    <w:rsid w:val="008C624C"/>
    <w:rsid w:val="008C6629"/>
    <w:rsid w:val="008C6E0D"/>
    <w:rsid w:val="008C7650"/>
    <w:rsid w:val="008C7A16"/>
    <w:rsid w:val="008C7ABD"/>
    <w:rsid w:val="008D010D"/>
    <w:rsid w:val="008D0212"/>
    <w:rsid w:val="008D08A8"/>
    <w:rsid w:val="008D16B1"/>
    <w:rsid w:val="008D1A1D"/>
    <w:rsid w:val="008D1EA4"/>
    <w:rsid w:val="008D27B4"/>
    <w:rsid w:val="008D2B4D"/>
    <w:rsid w:val="008D2DB8"/>
    <w:rsid w:val="008D4443"/>
    <w:rsid w:val="008D4C12"/>
    <w:rsid w:val="008D5951"/>
    <w:rsid w:val="008D5A8E"/>
    <w:rsid w:val="008D5E9A"/>
    <w:rsid w:val="008D5FF1"/>
    <w:rsid w:val="008D6508"/>
    <w:rsid w:val="008D6642"/>
    <w:rsid w:val="008D6758"/>
    <w:rsid w:val="008D7658"/>
    <w:rsid w:val="008E11AB"/>
    <w:rsid w:val="008E14D7"/>
    <w:rsid w:val="008E1E39"/>
    <w:rsid w:val="008E222B"/>
    <w:rsid w:val="008E2340"/>
    <w:rsid w:val="008E2CD0"/>
    <w:rsid w:val="008E2FE8"/>
    <w:rsid w:val="008E3A5C"/>
    <w:rsid w:val="008E4DBB"/>
    <w:rsid w:val="008E4FFA"/>
    <w:rsid w:val="008E5000"/>
    <w:rsid w:val="008E5CB2"/>
    <w:rsid w:val="008E6158"/>
    <w:rsid w:val="008E6944"/>
    <w:rsid w:val="008E6E9F"/>
    <w:rsid w:val="008E77BF"/>
    <w:rsid w:val="008F04DF"/>
    <w:rsid w:val="008F0875"/>
    <w:rsid w:val="008F0DAE"/>
    <w:rsid w:val="008F10C2"/>
    <w:rsid w:val="008F2496"/>
    <w:rsid w:val="008F3885"/>
    <w:rsid w:val="008F4CF8"/>
    <w:rsid w:val="008F5233"/>
    <w:rsid w:val="008F5A22"/>
    <w:rsid w:val="008F6073"/>
    <w:rsid w:val="008F6763"/>
    <w:rsid w:val="009001F6"/>
    <w:rsid w:val="0090060F"/>
    <w:rsid w:val="00900A0F"/>
    <w:rsid w:val="00900FB9"/>
    <w:rsid w:val="009011D9"/>
    <w:rsid w:val="0090178D"/>
    <w:rsid w:val="00901FBB"/>
    <w:rsid w:val="00902CF0"/>
    <w:rsid w:val="00903FC5"/>
    <w:rsid w:val="00904771"/>
    <w:rsid w:val="00904B06"/>
    <w:rsid w:val="00904C50"/>
    <w:rsid w:val="00906002"/>
    <w:rsid w:val="00906E64"/>
    <w:rsid w:val="009078C5"/>
    <w:rsid w:val="009078DA"/>
    <w:rsid w:val="00910013"/>
    <w:rsid w:val="00910288"/>
    <w:rsid w:val="009102F1"/>
    <w:rsid w:val="0091038A"/>
    <w:rsid w:val="009106DD"/>
    <w:rsid w:val="00910F1B"/>
    <w:rsid w:val="009111CF"/>
    <w:rsid w:val="00911D4F"/>
    <w:rsid w:val="00912A26"/>
    <w:rsid w:val="009133DA"/>
    <w:rsid w:val="00913CBC"/>
    <w:rsid w:val="009142EE"/>
    <w:rsid w:val="009145D4"/>
    <w:rsid w:val="00914E50"/>
    <w:rsid w:val="009159DB"/>
    <w:rsid w:val="00915A97"/>
    <w:rsid w:val="009161F0"/>
    <w:rsid w:val="00916902"/>
    <w:rsid w:val="00917285"/>
    <w:rsid w:val="00917339"/>
    <w:rsid w:val="0091779A"/>
    <w:rsid w:val="00917E95"/>
    <w:rsid w:val="00920E9C"/>
    <w:rsid w:val="0092119E"/>
    <w:rsid w:val="009212A7"/>
    <w:rsid w:val="009214CD"/>
    <w:rsid w:val="00921615"/>
    <w:rsid w:val="009224B1"/>
    <w:rsid w:val="009224EA"/>
    <w:rsid w:val="009233BB"/>
    <w:rsid w:val="009234F4"/>
    <w:rsid w:val="009239E1"/>
    <w:rsid w:val="009263B9"/>
    <w:rsid w:val="00926489"/>
    <w:rsid w:val="009265AF"/>
    <w:rsid w:val="00926BB0"/>
    <w:rsid w:val="00926E6F"/>
    <w:rsid w:val="0092748F"/>
    <w:rsid w:val="0093052F"/>
    <w:rsid w:val="009316AB"/>
    <w:rsid w:val="009316D2"/>
    <w:rsid w:val="00931994"/>
    <w:rsid w:val="00931AA3"/>
    <w:rsid w:val="00933CB1"/>
    <w:rsid w:val="00934080"/>
    <w:rsid w:val="0093460C"/>
    <w:rsid w:val="00934A23"/>
    <w:rsid w:val="00934AB2"/>
    <w:rsid w:val="00935223"/>
    <w:rsid w:val="009360CC"/>
    <w:rsid w:val="009361A9"/>
    <w:rsid w:val="009362EE"/>
    <w:rsid w:val="0093639B"/>
    <w:rsid w:val="009363EB"/>
    <w:rsid w:val="00936B93"/>
    <w:rsid w:val="00937AB7"/>
    <w:rsid w:val="00937CC6"/>
    <w:rsid w:val="00940388"/>
    <w:rsid w:val="00940CF9"/>
    <w:rsid w:val="00940FA7"/>
    <w:rsid w:val="00941B73"/>
    <w:rsid w:val="0094227F"/>
    <w:rsid w:val="009429FE"/>
    <w:rsid w:val="00942A39"/>
    <w:rsid w:val="00943959"/>
    <w:rsid w:val="00943EFB"/>
    <w:rsid w:val="009440A8"/>
    <w:rsid w:val="00944271"/>
    <w:rsid w:val="00944362"/>
    <w:rsid w:val="009448D7"/>
    <w:rsid w:val="00944FFA"/>
    <w:rsid w:val="009456F6"/>
    <w:rsid w:val="00945774"/>
    <w:rsid w:val="00945876"/>
    <w:rsid w:val="00945A15"/>
    <w:rsid w:val="00945B00"/>
    <w:rsid w:val="0094665F"/>
    <w:rsid w:val="00946959"/>
    <w:rsid w:val="00946A23"/>
    <w:rsid w:val="009471BC"/>
    <w:rsid w:val="00947597"/>
    <w:rsid w:val="009479C7"/>
    <w:rsid w:val="00947B80"/>
    <w:rsid w:val="009505ED"/>
    <w:rsid w:val="009507B5"/>
    <w:rsid w:val="00951112"/>
    <w:rsid w:val="009512CA"/>
    <w:rsid w:val="009516C5"/>
    <w:rsid w:val="00951AFD"/>
    <w:rsid w:val="00951B58"/>
    <w:rsid w:val="00951FB9"/>
    <w:rsid w:val="00952B55"/>
    <w:rsid w:val="00952ECA"/>
    <w:rsid w:val="00952F1B"/>
    <w:rsid w:val="009530F2"/>
    <w:rsid w:val="00953A07"/>
    <w:rsid w:val="009542A1"/>
    <w:rsid w:val="00954929"/>
    <w:rsid w:val="00954B41"/>
    <w:rsid w:val="00954B77"/>
    <w:rsid w:val="00954F1F"/>
    <w:rsid w:val="0095517F"/>
    <w:rsid w:val="009551C8"/>
    <w:rsid w:val="0095530C"/>
    <w:rsid w:val="00955A03"/>
    <w:rsid w:val="00955C95"/>
    <w:rsid w:val="00956DF1"/>
    <w:rsid w:val="00956FB8"/>
    <w:rsid w:val="00957009"/>
    <w:rsid w:val="00960963"/>
    <w:rsid w:val="00960B3F"/>
    <w:rsid w:val="00961ACF"/>
    <w:rsid w:val="00961B0D"/>
    <w:rsid w:val="00962213"/>
    <w:rsid w:val="009624B5"/>
    <w:rsid w:val="00962BD9"/>
    <w:rsid w:val="00962BE4"/>
    <w:rsid w:val="009630B5"/>
    <w:rsid w:val="00963129"/>
    <w:rsid w:val="009636A1"/>
    <w:rsid w:val="0096384E"/>
    <w:rsid w:val="00963B50"/>
    <w:rsid w:val="00963F9B"/>
    <w:rsid w:val="00964071"/>
    <w:rsid w:val="009640EF"/>
    <w:rsid w:val="00964732"/>
    <w:rsid w:val="00964AC1"/>
    <w:rsid w:val="00965229"/>
    <w:rsid w:val="009652DB"/>
    <w:rsid w:val="00966074"/>
    <w:rsid w:val="00970083"/>
    <w:rsid w:val="00970268"/>
    <w:rsid w:val="00970B92"/>
    <w:rsid w:val="00970CDB"/>
    <w:rsid w:val="0097108C"/>
    <w:rsid w:val="00971627"/>
    <w:rsid w:val="009716A1"/>
    <w:rsid w:val="00971B35"/>
    <w:rsid w:val="009727F2"/>
    <w:rsid w:val="009731AC"/>
    <w:rsid w:val="009731CB"/>
    <w:rsid w:val="00973FA8"/>
    <w:rsid w:val="009745DE"/>
    <w:rsid w:val="00974AF6"/>
    <w:rsid w:val="00975901"/>
    <w:rsid w:val="00976443"/>
    <w:rsid w:val="00976B40"/>
    <w:rsid w:val="00977A2F"/>
    <w:rsid w:val="00977D5C"/>
    <w:rsid w:val="00977E83"/>
    <w:rsid w:val="0098055C"/>
    <w:rsid w:val="009806DC"/>
    <w:rsid w:val="00980805"/>
    <w:rsid w:val="0098084D"/>
    <w:rsid w:val="00980A5E"/>
    <w:rsid w:val="00980FDA"/>
    <w:rsid w:val="009815AE"/>
    <w:rsid w:val="009829DB"/>
    <w:rsid w:val="00982C51"/>
    <w:rsid w:val="00984577"/>
    <w:rsid w:val="00984CBE"/>
    <w:rsid w:val="0098503D"/>
    <w:rsid w:val="0098552E"/>
    <w:rsid w:val="009856FE"/>
    <w:rsid w:val="00986A84"/>
    <w:rsid w:val="00986B04"/>
    <w:rsid w:val="00986CA4"/>
    <w:rsid w:val="009902CC"/>
    <w:rsid w:val="00990373"/>
    <w:rsid w:val="00990A0E"/>
    <w:rsid w:val="009914E9"/>
    <w:rsid w:val="009919F0"/>
    <w:rsid w:val="00991BC6"/>
    <w:rsid w:val="00991E40"/>
    <w:rsid w:val="00992A21"/>
    <w:rsid w:val="00993BAA"/>
    <w:rsid w:val="00993D21"/>
    <w:rsid w:val="00993E3C"/>
    <w:rsid w:val="00994ED0"/>
    <w:rsid w:val="009950D2"/>
    <w:rsid w:val="00995883"/>
    <w:rsid w:val="009958B4"/>
    <w:rsid w:val="00995A8A"/>
    <w:rsid w:val="0099617E"/>
    <w:rsid w:val="0099647B"/>
    <w:rsid w:val="0099657B"/>
    <w:rsid w:val="00996BC3"/>
    <w:rsid w:val="00996EF3"/>
    <w:rsid w:val="009A01C1"/>
    <w:rsid w:val="009A0A31"/>
    <w:rsid w:val="009A0BF0"/>
    <w:rsid w:val="009A11CF"/>
    <w:rsid w:val="009A12AE"/>
    <w:rsid w:val="009A1CA6"/>
    <w:rsid w:val="009A2184"/>
    <w:rsid w:val="009A226E"/>
    <w:rsid w:val="009A23F4"/>
    <w:rsid w:val="009A2632"/>
    <w:rsid w:val="009A2785"/>
    <w:rsid w:val="009A2924"/>
    <w:rsid w:val="009A2A38"/>
    <w:rsid w:val="009A2DF8"/>
    <w:rsid w:val="009A305C"/>
    <w:rsid w:val="009A3E65"/>
    <w:rsid w:val="009A3ED8"/>
    <w:rsid w:val="009A4EE7"/>
    <w:rsid w:val="009A5DEA"/>
    <w:rsid w:val="009A6752"/>
    <w:rsid w:val="009A6F24"/>
    <w:rsid w:val="009B113C"/>
    <w:rsid w:val="009B11C7"/>
    <w:rsid w:val="009B1C7F"/>
    <w:rsid w:val="009B272A"/>
    <w:rsid w:val="009B2D23"/>
    <w:rsid w:val="009B2DBE"/>
    <w:rsid w:val="009B2E8B"/>
    <w:rsid w:val="009B334B"/>
    <w:rsid w:val="009B3C50"/>
    <w:rsid w:val="009B3D0F"/>
    <w:rsid w:val="009B3F6B"/>
    <w:rsid w:val="009B4F24"/>
    <w:rsid w:val="009B4FDC"/>
    <w:rsid w:val="009B53DC"/>
    <w:rsid w:val="009B5D60"/>
    <w:rsid w:val="009B5E5F"/>
    <w:rsid w:val="009B60B5"/>
    <w:rsid w:val="009B6973"/>
    <w:rsid w:val="009B6E4E"/>
    <w:rsid w:val="009B705D"/>
    <w:rsid w:val="009B7656"/>
    <w:rsid w:val="009B7D28"/>
    <w:rsid w:val="009C016C"/>
    <w:rsid w:val="009C09D0"/>
    <w:rsid w:val="009C132F"/>
    <w:rsid w:val="009C1C65"/>
    <w:rsid w:val="009C1F4F"/>
    <w:rsid w:val="009C2606"/>
    <w:rsid w:val="009C332A"/>
    <w:rsid w:val="009C3B69"/>
    <w:rsid w:val="009C43EA"/>
    <w:rsid w:val="009C5106"/>
    <w:rsid w:val="009C534F"/>
    <w:rsid w:val="009C68B7"/>
    <w:rsid w:val="009C6E6B"/>
    <w:rsid w:val="009C7215"/>
    <w:rsid w:val="009C7615"/>
    <w:rsid w:val="009C7694"/>
    <w:rsid w:val="009C7C2D"/>
    <w:rsid w:val="009C7F35"/>
    <w:rsid w:val="009D0247"/>
    <w:rsid w:val="009D0E95"/>
    <w:rsid w:val="009D15E4"/>
    <w:rsid w:val="009D2085"/>
    <w:rsid w:val="009D2757"/>
    <w:rsid w:val="009D29C0"/>
    <w:rsid w:val="009D2D10"/>
    <w:rsid w:val="009D3310"/>
    <w:rsid w:val="009D3B47"/>
    <w:rsid w:val="009D3DBF"/>
    <w:rsid w:val="009D648E"/>
    <w:rsid w:val="009D6A1E"/>
    <w:rsid w:val="009D7100"/>
    <w:rsid w:val="009D7C69"/>
    <w:rsid w:val="009E01BF"/>
    <w:rsid w:val="009E075D"/>
    <w:rsid w:val="009E0776"/>
    <w:rsid w:val="009E0D0E"/>
    <w:rsid w:val="009E0D12"/>
    <w:rsid w:val="009E200B"/>
    <w:rsid w:val="009E2064"/>
    <w:rsid w:val="009E2178"/>
    <w:rsid w:val="009E3E72"/>
    <w:rsid w:val="009E4719"/>
    <w:rsid w:val="009E4D02"/>
    <w:rsid w:val="009E5191"/>
    <w:rsid w:val="009E530D"/>
    <w:rsid w:val="009E61A2"/>
    <w:rsid w:val="009E6363"/>
    <w:rsid w:val="009E639D"/>
    <w:rsid w:val="009E663D"/>
    <w:rsid w:val="009E6C65"/>
    <w:rsid w:val="009E70EF"/>
    <w:rsid w:val="009E7247"/>
    <w:rsid w:val="009F048B"/>
    <w:rsid w:val="009F164F"/>
    <w:rsid w:val="009F1A86"/>
    <w:rsid w:val="009F1FB5"/>
    <w:rsid w:val="009F23C1"/>
    <w:rsid w:val="009F2A69"/>
    <w:rsid w:val="009F2ED1"/>
    <w:rsid w:val="009F3137"/>
    <w:rsid w:val="009F3E57"/>
    <w:rsid w:val="009F41E0"/>
    <w:rsid w:val="009F44AB"/>
    <w:rsid w:val="009F4611"/>
    <w:rsid w:val="009F4946"/>
    <w:rsid w:val="009F4AF7"/>
    <w:rsid w:val="009F4DB4"/>
    <w:rsid w:val="009F595A"/>
    <w:rsid w:val="009F5B1A"/>
    <w:rsid w:val="009F6CF2"/>
    <w:rsid w:val="009F6F16"/>
    <w:rsid w:val="009F77F7"/>
    <w:rsid w:val="009F790F"/>
    <w:rsid w:val="009F792E"/>
    <w:rsid w:val="009F7B1C"/>
    <w:rsid w:val="00A00E44"/>
    <w:rsid w:val="00A01081"/>
    <w:rsid w:val="00A013E1"/>
    <w:rsid w:val="00A01621"/>
    <w:rsid w:val="00A017B8"/>
    <w:rsid w:val="00A029A7"/>
    <w:rsid w:val="00A0300B"/>
    <w:rsid w:val="00A03073"/>
    <w:rsid w:val="00A031D5"/>
    <w:rsid w:val="00A0405D"/>
    <w:rsid w:val="00A04306"/>
    <w:rsid w:val="00A04597"/>
    <w:rsid w:val="00A048D0"/>
    <w:rsid w:val="00A0639B"/>
    <w:rsid w:val="00A06AE8"/>
    <w:rsid w:val="00A07DA3"/>
    <w:rsid w:val="00A104FF"/>
    <w:rsid w:val="00A10957"/>
    <w:rsid w:val="00A11067"/>
    <w:rsid w:val="00A11451"/>
    <w:rsid w:val="00A12159"/>
    <w:rsid w:val="00A123CA"/>
    <w:rsid w:val="00A12443"/>
    <w:rsid w:val="00A12E1E"/>
    <w:rsid w:val="00A12E7E"/>
    <w:rsid w:val="00A130B0"/>
    <w:rsid w:val="00A131A4"/>
    <w:rsid w:val="00A13A5B"/>
    <w:rsid w:val="00A13B96"/>
    <w:rsid w:val="00A13CA4"/>
    <w:rsid w:val="00A13D2D"/>
    <w:rsid w:val="00A14046"/>
    <w:rsid w:val="00A143DD"/>
    <w:rsid w:val="00A14898"/>
    <w:rsid w:val="00A14E1B"/>
    <w:rsid w:val="00A152DF"/>
    <w:rsid w:val="00A15536"/>
    <w:rsid w:val="00A15F88"/>
    <w:rsid w:val="00A1655F"/>
    <w:rsid w:val="00A17522"/>
    <w:rsid w:val="00A178C9"/>
    <w:rsid w:val="00A20B93"/>
    <w:rsid w:val="00A21B9E"/>
    <w:rsid w:val="00A21BF2"/>
    <w:rsid w:val="00A21E3E"/>
    <w:rsid w:val="00A22A7F"/>
    <w:rsid w:val="00A23348"/>
    <w:rsid w:val="00A237E9"/>
    <w:rsid w:val="00A24829"/>
    <w:rsid w:val="00A24A2B"/>
    <w:rsid w:val="00A24DCF"/>
    <w:rsid w:val="00A25F85"/>
    <w:rsid w:val="00A2633E"/>
    <w:rsid w:val="00A27229"/>
    <w:rsid w:val="00A27A23"/>
    <w:rsid w:val="00A27D0A"/>
    <w:rsid w:val="00A27EA9"/>
    <w:rsid w:val="00A30067"/>
    <w:rsid w:val="00A30583"/>
    <w:rsid w:val="00A305F0"/>
    <w:rsid w:val="00A30ECB"/>
    <w:rsid w:val="00A319DE"/>
    <w:rsid w:val="00A31E19"/>
    <w:rsid w:val="00A31F6B"/>
    <w:rsid w:val="00A324D6"/>
    <w:rsid w:val="00A32FD6"/>
    <w:rsid w:val="00A330D9"/>
    <w:rsid w:val="00A347F2"/>
    <w:rsid w:val="00A3487D"/>
    <w:rsid w:val="00A34958"/>
    <w:rsid w:val="00A363FA"/>
    <w:rsid w:val="00A37AD8"/>
    <w:rsid w:val="00A37BE9"/>
    <w:rsid w:val="00A40216"/>
    <w:rsid w:val="00A406EF"/>
    <w:rsid w:val="00A414AA"/>
    <w:rsid w:val="00A41B28"/>
    <w:rsid w:val="00A41D3A"/>
    <w:rsid w:val="00A41ED0"/>
    <w:rsid w:val="00A431C8"/>
    <w:rsid w:val="00A44936"/>
    <w:rsid w:val="00A44CFC"/>
    <w:rsid w:val="00A458F1"/>
    <w:rsid w:val="00A46EFC"/>
    <w:rsid w:val="00A46F35"/>
    <w:rsid w:val="00A473CC"/>
    <w:rsid w:val="00A47FB5"/>
    <w:rsid w:val="00A50757"/>
    <w:rsid w:val="00A508E2"/>
    <w:rsid w:val="00A514F0"/>
    <w:rsid w:val="00A516F2"/>
    <w:rsid w:val="00A51F82"/>
    <w:rsid w:val="00A52525"/>
    <w:rsid w:val="00A5277F"/>
    <w:rsid w:val="00A53B8A"/>
    <w:rsid w:val="00A53F96"/>
    <w:rsid w:val="00A5414C"/>
    <w:rsid w:val="00A5470A"/>
    <w:rsid w:val="00A54BC2"/>
    <w:rsid w:val="00A54FE7"/>
    <w:rsid w:val="00A5560F"/>
    <w:rsid w:val="00A56723"/>
    <w:rsid w:val="00A56C1F"/>
    <w:rsid w:val="00A6047C"/>
    <w:rsid w:val="00A6078D"/>
    <w:rsid w:val="00A610F6"/>
    <w:rsid w:val="00A6154C"/>
    <w:rsid w:val="00A61B57"/>
    <w:rsid w:val="00A61EDB"/>
    <w:rsid w:val="00A62128"/>
    <w:rsid w:val="00A621AD"/>
    <w:rsid w:val="00A622D2"/>
    <w:rsid w:val="00A624EF"/>
    <w:rsid w:val="00A628CA"/>
    <w:rsid w:val="00A63700"/>
    <w:rsid w:val="00A63A20"/>
    <w:rsid w:val="00A644F2"/>
    <w:rsid w:val="00A6454F"/>
    <w:rsid w:val="00A65896"/>
    <w:rsid w:val="00A65BF8"/>
    <w:rsid w:val="00A66209"/>
    <w:rsid w:val="00A66D35"/>
    <w:rsid w:val="00A6713B"/>
    <w:rsid w:val="00A67302"/>
    <w:rsid w:val="00A70491"/>
    <w:rsid w:val="00A70D37"/>
    <w:rsid w:val="00A71937"/>
    <w:rsid w:val="00A72A67"/>
    <w:rsid w:val="00A72A7D"/>
    <w:rsid w:val="00A751A2"/>
    <w:rsid w:val="00A756AC"/>
    <w:rsid w:val="00A76A88"/>
    <w:rsid w:val="00A77430"/>
    <w:rsid w:val="00A77F6B"/>
    <w:rsid w:val="00A800FC"/>
    <w:rsid w:val="00A810C5"/>
    <w:rsid w:val="00A81376"/>
    <w:rsid w:val="00A815D2"/>
    <w:rsid w:val="00A82BE9"/>
    <w:rsid w:val="00A831FA"/>
    <w:rsid w:val="00A83431"/>
    <w:rsid w:val="00A83A38"/>
    <w:rsid w:val="00A85A6C"/>
    <w:rsid w:val="00A8605D"/>
    <w:rsid w:val="00A86F78"/>
    <w:rsid w:val="00A87850"/>
    <w:rsid w:val="00A91524"/>
    <w:rsid w:val="00A91748"/>
    <w:rsid w:val="00A9189E"/>
    <w:rsid w:val="00A93A49"/>
    <w:rsid w:val="00A93D68"/>
    <w:rsid w:val="00A941E4"/>
    <w:rsid w:val="00A94295"/>
    <w:rsid w:val="00A946C0"/>
    <w:rsid w:val="00A947C4"/>
    <w:rsid w:val="00A94ABF"/>
    <w:rsid w:val="00A94F42"/>
    <w:rsid w:val="00A96568"/>
    <w:rsid w:val="00A9663C"/>
    <w:rsid w:val="00A9692B"/>
    <w:rsid w:val="00A9703E"/>
    <w:rsid w:val="00A97252"/>
    <w:rsid w:val="00A97E8F"/>
    <w:rsid w:val="00AA03D9"/>
    <w:rsid w:val="00AA075D"/>
    <w:rsid w:val="00AA08A1"/>
    <w:rsid w:val="00AA0A20"/>
    <w:rsid w:val="00AA105D"/>
    <w:rsid w:val="00AA22ED"/>
    <w:rsid w:val="00AA25E0"/>
    <w:rsid w:val="00AA285F"/>
    <w:rsid w:val="00AA370C"/>
    <w:rsid w:val="00AA3F6F"/>
    <w:rsid w:val="00AA47CD"/>
    <w:rsid w:val="00AA4C05"/>
    <w:rsid w:val="00AA5275"/>
    <w:rsid w:val="00AA5472"/>
    <w:rsid w:val="00AA5867"/>
    <w:rsid w:val="00AA63BB"/>
    <w:rsid w:val="00AA682C"/>
    <w:rsid w:val="00AA744C"/>
    <w:rsid w:val="00AA785D"/>
    <w:rsid w:val="00AA78FA"/>
    <w:rsid w:val="00AA7A63"/>
    <w:rsid w:val="00AB00FA"/>
    <w:rsid w:val="00AB0210"/>
    <w:rsid w:val="00AB089D"/>
    <w:rsid w:val="00AB15C8"/>
    <w:rsid w:val="00AB1E8A"/>
    <w:rsid w:val="00AB2871"/>
    <w:rsid w:val="00AB28F0"/>
    <w:rsid w:val="00AB3164"/>
    <w:rsid w:val="00AB3209"/>
    <w:rsid w:val="00AB33CB"/>
    <w:rsid w:val="00AB44BE"/>
    <w:rsid w:val="00AB5A8A"/>
    <w:rsid w:val="00AB5B93"/>
    <w:rsid w:val="00AB733D"/>
    <w:rsid w:val="00AB74A0"/>
    <w:rsid w:val="00AB7898"/>
    <w:rsid w:val="00AB7A8F"/>
    <w:rsid w:val="00AC0F41"/>
    <w:rsid w:val="00AC18B1"/>
    <w:rsid w:val="00AC1A43"/>
    <w:rsid w:val="00AC2726"/>
    <w:rsid w:val="00AC30C0"/>
    <w:rsid w:val="00AC3D84"/>
    <w:rsid w:val="00AC3F1E"/>
    <w:rsid w:val="00AC44DF"/>
    <w:rsid w:val="00AC45B1"/>
    <w:rsid w:val="00AC4A24"/>
    <w:rsid w:val="00AC4DD3"/>
    <w:rsid w:val="00AC56E9"/>
    <w:rsid w:val="00AC64A7"/>
    <w:rsid w:val="00AC7A8C"/>
    <w:rsid w:val="00AD0036"/>
    <w:rsid w:val="00AD021F"/>
    <w:rsid w:val="00AD16C2"/>
    <w:rsid w:val="00AD1D0B"/>
    <w:rsid w:val="00AD1DE7"/>
    <w:rsid w:val="00AD1F42"/>
    <w:rsid w:val="00AD297F"/>
    <w:rsid w:val="00AD2B82"/>
    <w:rsid w:val="00AD4506"/>
    <w:rsid w:val="00AD4709"/>
    <w:rsid w:val="00AD51A1"/>
    <w:rsid w:val="00AD5655"/>
    <w:rsid w:val="00AD57C5"/>
    <w:rsid w:val="00AD5C68"/>
    <w:rsid w:val="00AD63BB"/>
    <w:rsid w:val="00AD6A1F"/>
    <w:rsid w:val="00AD6F0E"/>
    <w:rsid w:val="00AE0F83"/>
    <w:rsid w:val="00AE0F93"/>
    <w:rsid w:val="00AE150D"/>
    <w:rsid w:val="00AE1607"/>
    <w:rsid w:val="00AE2064"/>
    <w:rsid w:val="00AE229B"/>
    <w:rsid w:val="00AE24B9"/>
    <w:rsid w:val="00AE3860"/>
    <w:rsid w:val="00AE3AF9"/>
    <w:rsid w:val="00AE4206"/>
    <w:rsid w:val="00AE496B"/>
    <w:rsid w:val="00AE4C7A"/>
    <w:rsid w:val="00AE4EEC"/>
    <w:rsid w:val="00AE5458"/>
    <w:rsid w:val="00AE6248"/>
    <w:rsid w:val="00AE6812"/>
    <w:rsid w:val="00AE69E9"/>
    <w:rsid w:val="00AE6AC8"/>
    <w:rsid w:val="00AE6F9A"/>
    <w:rsid w:val="00AE7A17"/>
    <w:rsid w:val="00AF00DF"/>
    <w:rsid w:val="00AF00FC"/>
    <w:rsid w:val="00AF0471"/>
    <w:rsid w:val="00AF0E34"/>
    <w:rsid w:val="00AF15C9"/>
    <w:rsid w:val="00AF1E60"/>
    <w:rsid w:val="00AF2189"/>
    <w:rsid w:val="00AF28A7"/>
    <w:rsid w:val="00AF3723"/>
    <w:rsid w:val="00AF390B"/>
    <w:rsid w:val="00AF3BBF"/>
    <w:rsid w:val="00AF3F03"/>
    <w:rsid w:val="00AF4ECF"/>
    <w:rsid w:val="00AF55C5"/>
    <w:rsid w:val="00AF60DF"/>
    <w:rsid w:val="00AF63B7"/>
    <w:rsid w:val="00AF6409"/>
    <w:rsid w:val="00AF6AC8"/>
    <w:rsid w:val="00AF6CBC"/>
    <w:rsid w:val="00AF713B"/>
    <w:rsid w:val="00AF7221"/>
    <w:rsid w:val="00AF7D95"/>
    <w:rsid w:val="00B00E1E"/>
    <w:rsid w:val="00B00F5D"/>
    <w:rsid w:val="00B0202B"/>
    <w:rsid w:val="00B024F5"/>
    <w:rsid w:val="00B026EA"/>
    <w:rsid w:val="00B03555"/>
    <w:rsid w:val="00B0553B"/>
    <w:rsid w:val="00B05C52"/>
    <w:rsid w:val="00B067C4"/>
    <w:rsid w:val="00B06907"/>
    <w:rsid w:val="00B10326"/>
    <w:rsid w:val="00B119B0"/>
    <w:rsid w:val="00B11A43"/>
    <w:rsid w:val="00B12209"/>
    <w:rsid w:val="00B12461"/>
    <w:rsid w:val="00B12E06"/>
    <w:rsid w:val="00B13137"/>
    <w:rsid w:val="00B1323C"/>
    <w:rsid w:val="00B13298"/>
    <w:rsid w:val="00B14541"/>
    <w:rsid w:val="00B1482B"/>
    <w:rsid w:val="00B14F15"/>
    <w:rsid w:val="00B1684C"/>
    <w:rsid w:val="00B16EE1"/>
    <w:rsid w:val="00B1739F"/>
    <w:rsid w:val="00B17571"/>
    <w:rsid w:val="00B175BD"/>
    <w:rsid w:val="00B175ED"/>
    <w:rsid w:val="00B17F85"/>
    <w:rsid w:val="00B20082"/>
    <w:rsid w:val="00B2057F"/>
    <w:rsid w:val="00B21159"/>
    <w:rsid w:val="00B21D13"/>
    <w:rsid w:val="00B21D5E"/>
    <w:rsid w:val="00B21E19"/>
    <w:rsid w:val="00B221B3"/>
    <w:rsid w:val="00B2251D"/>
    <w:rsid w:val="00B22D94"/>
    <w:rsid w:val="00B233B5"/>
    <w:rsid w:val="00B234EE"/>
    <w:rsid w:val="00B23822"/>
    <w:rsid w:val="00B244E8"/>
    <w:rsid w:val="00B25CD4"/>
    <w:rsid w:val="00B26495"/>
    <w:rsid w:val="00B27EB9"/>
    <w:rsid w:val="00B27FFD"/>
    <w:rsid w:val="00B30C46"/>
    <w:rsid w:val="00B30DEB"/>
    <w:rsid w:val="00B30E03"/>
    <w:rsid w:val="00B315E2"/>
    <w:rsid w:val="00B3175A"/>
    <w:rsid w:val="00B31F1D"/>
    <w:rsid w:val="00B321B1"/>
    <w:rsid w:val="00B32879"/>
    <w:rsid w:val="00B337EA"/>
    <w:rsid w:val="00B3396D"/>
    <w:rsid w:val="00B33AA1"/>
    <w:rsid w:val="00B33D6B"/>
    <w:rsid w:val="00B33E5C"/>
    <w:rsid w:val="00B33ECF"/>
    <w:rsid w:val="00B341DD"/>
    <w:rsid w:val="00B35D49"/>
    <w:rsid w:val="00B35FFD"/>
    <w:rsid w:val="00B367CF"/>
    <w:rsid w:val="00B36C83"/>
    <w:rsid w:val="00B370A2"/>
    <w:rsid w:val="00B37DA4"/>
    <w:rsid w:val="00B37FA7"/>
    <w:rsid w:val="00B4130E"/>
    <w:rsid w:val="00B41D9C"/>
    <w:rsid w:val="00B422FB"/>
    <w:rsid w:val="00B424AC"/>
    <w:rsid w:val="00B4274F"/>
    <w:rsid w:val="00B43EBD"/>
    <w:rsid w:val="00B45680"/>
    <w:rsid w:val="00B45AF5"/>
    <w:rsid w:val="00B45C8B"/>
    <w:rsid w:val="00B45F59"/>
    <w:rsid w:val="00B464A2"/>
    <w:rsid w:val="00B4682B"/>
    <w:rsid w:val="00B4688A"/>
    <w:rsid w:val="00B468AB"/>
    <w:rsid w:val="00B46D9B"/>
    <w:rsid w:val="00B46F9E"/>
    <w:rsid w:val="00B47F0A"/>
    <w:rsid w:val="00B47F22"/>
    <w:rsid w:val="00B47FDF"/>
    <w:rsid w:val="00B51050"/>
    <w:rsid w:val="00B51772"/>
    <w:rsid w:val="00B51ADC"/>
    <w:rsid w:val="00B52AB3"/>
    <w:rsid w:val="00B53274"/>
    <w:rsid w:val="00B535D9"/>
    <w:rsid w:val="00B53807"/>
    <w:rsid w:val="00B54B79"/>
    <w:rsid w:val="00B5502D"/>
    <w:rsid w:val="00B55E0E"/>
    <w:rsid w:val="00B5604C"/>
    <w:rsid w:val="00B5680D"/>
    <w:rsid w:val="00B57AD4"/>
    <w:rsid w:val="00B57E63"/>
    <w:rsid w:val="00B600E5"/>
    <w:rsid w:val="00B60691"/>
    <w:rsid w:val="00B60B5A"/>
    <w:rsid w:val="00B60D08"/>
    <w:rsid w:val="00B60DA0"/>
    <w:rsid w:val="00B616C1"/>
    <w:rsid w:val="00B62580"/>
    <w:rsid w:val="00B62D58"/>
    <w:rsid w:val="00B63429"/>
    <w:rsid w:val="00B6374C"/>
    <w:rsid w:val="00B6374D"/>
    <w:rsid w:val="00B64BAB"/>
    <w:rsid w:val="00B64C6B"/>
    <w:rsid w:val="00B64DB5"/>
    <w:rsid w:val="00B64E34"/>
    <w:rsid w:val="00B6502A"/>
    <w:rsid w:val="00B654B5"/>
    <w:rsid w:val="00B656AD"/>
    <w:rsid w:val="00B65F2A"/>
    <w:rsid w:val="00B66484"/>
    <w:rsid w:val="00B6667F"/>
    <w:rsid w:val="00B66FE1"/>
    <w:rsid w:val="00B66FE2"/>
    <w:rsid w:val="00B67356"/>
    <w:rsid w:val="00B6784C"/>
    <w:rsid w:val="00B70DE2"/>
    <w:rsid w:val="00B71076"/>
    <w:rsid w:val="00B721B6"/>
    <w:rsid w:val="00B725EB"/>
    <w:rsid w:val="00B728CA"/>
    <w:rsid w:val="00B73826"/>
    <w:rsid w:val="00B73D7A"/>
    <w:rsid w:val="00B73FDF"/>
    <w:rsid w:val="00B74A54"/>
    <w:rsid w:val="00B7582B"/>
    <w:rsid w:val="00B75EB8"/>
    <w:rsid w:val="00B7608D"/>
    <w:rsid w:val="00B76D00"/>
    <w:rsid w:val="00B76EBE"/>
    <w:rsid w:val="00B76FDD"/>
    <w:rsid w:val="00B77373"/>
    <w:rsid w:val="00B777DD"/>
    <w:rsid w:val="00B779FF"/>
    <w:rsid w:val="00B77D81"/>
    <w:rsid w:val="00B77D8F"/>
    <w:rsid w:val="00B77F36"/>
    <w:rsid w:val="00B80116"/>
    <w:rsid w:val="00B80E3C"/>
    <w:rsid w:val="00B823B3"/>
    <w:rsid w:val="00B82A90"/>
    <w:rsid w:val="00B8400F"/>
    <w:rsid w:val="00B848FB"/>
    <w:rsid w:val="00B84959"/>
    <w:rsid w:val="00B85F78"/>
    <w:rsid w:val="00B861A5"/>
    <w:rsid w:val="00B86489"/>
    <w:rsid w:val="00B86F8A"/>
    <w:rsid w:val="00B871DE"/>
    <w:rsid w:val="00B87B17"/>
    <w:rsid w:val="00B901FB"/>
    <w:rsid w:val="00B90842"/>
    <w:rsid w:val="00B91127"/>
    <w:rsid w:val="00B91168"/>
    <w:rsid w:val="00B91810"/>
    <w:rsid w:val="00B9212E"/>
    <w:rsid w:val="00B93EB5"/>
    <w:rsid w:val="00B948C6"/>
    <w:rsid w:val="00B95259"/>
    <w:rsid w:val="00B952BD"/>
    <w:rsid w:val="00B95782"/>
    <w:rsid w:val="00B9643F"/>
    <w:rsid w:val="00B966DD"/>
    <w:rsid w:val="00B96D37"/>
    <w:rsid w:val="00B96E21"/>
    <w:rsid w:val="00B96F41"/>
    <w:rsid w:val="00BA154F"/>
    <w:rsid w:val="00BA1A9E"/>
    <w:rsid w:val="00BA1C3B"/>
    <w:rsid w:val="00BA22F8"/>
    <w:rsid w:val="00BA244D"/>
    <w:rsid w:val="00BA3B39"/>
    <w:rsid w:val="00BA3C6E"/>
    <w:rsid w:val="00BA4228"/>
    <w:rsid w:val="00BA43CE"/>
    <w:rsid w:val="00BA4FC2"/>
    <w:rsid w:val="00BA509C"/>
    <w:rsid w:val="00BA546A"/>
    <w:rsid w:val="00BA5B32"/>
    <w:rsid w:val="00BA6614"/>
    <w:rsid w:val="00BA6A10"/>
    <w:rsid w:val="00BA751E"/>
    <w:rsid w:val="00BA7966"/>
    <w:rsid w:val="00BA7F49"/>
    <w:rsid w:val="00BB0192"/>
    <w:rsid w:val="00BB036B"/>
    <w:rsid w:val="00BB06CD"/>
    <w:rsid w:val="00BB084E"/>
    <w:rsid w:val="00BB095E"/>
    <w:rsid w:val="00BB0FC4"/>
    <w:rsid w:val="00BB1405"/>
    <w:rsid w:val="00BB1A13"/>
    <w:rsid w:val="00BB2101"/>
    <w:rsid w:val="00BB2130"/>
    <w:rsid w:val="00BB2AB6"/>
    <w:rsid w:val="00BB2CE7"/>
    <w:rsid w:val="00BB3364"/>
    <w:rsid w:val="00BB363F"/>
    <w:rsid w:val="00BB3648"/>
    <w:rsid w:val="00BB4A89"/>
    <w:rsid w:val="00BB5DEB"/>
    <w:rsid w:val="00BB6079"/>
    <w:rsid w:val="00BB61BD"/>
    <w:rsid w:val="00BB64FA"/>
    <w:rsid w:val="00BB69C6"/>
    <w:rsid w:val="00BB75A8"/>
    <w:rsid w:val="00BB7829"/>
    <w:rsid w:val="00BC0BC1"/>
    <w:rsid w:val="00BC14CC"/>
    <w:rsid w:val="00BC17E4"/>
    <w:rsid w:val="00BC1BE7"/>
    <w:rsid w:val="00BC1D6B"/>
    <w:rsid w:val="00BC1F39"/>
    <w:rsid w:val="00BC4666"/>
    <w:rsid w:val="00BC4CD2"/>
    <w:rsid w:val="00BC5675"/>
    <w:rsid w:val="00BC57A3"/>
    <w:rsid w:val="00BC61F3"/>
    <w:rsid w:val="00BC72BC"/>
    <w:rsid w:val="00BC7514"/>
    <w:rsid w:val="00BC7932"/>
    <w:rsid w:val="00BD09CB"/>
    <w:rsid w:val="00BD0D2C"/>
    <w:rsid w:val="00BD140A"/>
    <w:rsid w:val="00BD169B"/>
    <w:rsid w:val="00BD2734"/>
    <w:rsid w:val="00BD5638"/>
    <w:rsid w:val="00BD6331"/>
    <w:rsid w:val="00BD6B6A"/>
    <w:rsid w:val="00BD6BFF"/>
    <w:rsid w:val="00BD6EDD"/>
    <w:rsid w:val="00BD7460"/>
    <w:rsid w:val="00BD7482"/>
    <w:rsid w:val="00BD7890"/>
    <w:rsid w:val="00BD7A63"/>
    <w:rsid w:val="00BE178C"/>
    <w:rsid w:val="00BE1B93"/>
    <w:rsid w:val="00BE1CB0"/>
    <w:rsid w:val="00BE1E70"/>
    <w:rsid w:val="00BE20D4"/>
    <w:rsid w:val="00BE33B1"/>
    <w:rsid w:val="00BE37C2"/>
    <w:rsid w:val="00BE3A45"/>
    <w:rsid w:val="00BE3BB1"/>
    <w:rsid w:val="00BE458E"/>
    <w:rsid w:val="00BE45D8"/>
    <w:rsid w:val="00BE4823"/>
    <w:rsid w:val="00BE55B2"/>
    <w:rsid w:val="00BE593E"/>
    <w:rsid w:val="00BE5FF9"/>
    <w:rsid w:val="00BE619E"/>
    <w:rsid w:val="00BE6A47"/>
    <w:rsid w:val="00BE7953"/>
    <w:rsid w:val="00BE7D91"/>
    <w:rsid w:val="00BF052A"/>
    <w:rsid w:val="00BF0B13"/>
    <w:rsid w:val="00BF1283"/>
    <w:rsid w:val="00BF150B"/>
    <w:rsid w:val="00BF17BB"/>
    <w:rsid w:val="00BF1B71"/>
    <w:rsid w:val="00BF25B9"/>
    <w:rsid w:val="00BF3AD1"/>
    <w:rsid w:val="00BF3FC9"/>
    <w:rsid w:val="00BF4249"/>
    <w:rsid w:val="00BF5644"/>
    <w:rsid w:val="00BF589B"/>
    <w:rsid w:val="00BF5B3E"/>
    <w:rsid w:val="00BF65F6"/>
    <w:rsid w:val="00BF6E5C"/>
    <w:rsid w:val="00BF7707"/>
    <w:rsid w:val="00BF7E6F"/>
    <w:rsid w:val="00C0031C"/>
    <w:rsid w:val="00C006A0"/>
    <w:rsid w:val="00C00784"/>
    <w:rsid w:val="00C01B66"/>
    <w:rsid w:val="00C01D08"/>
    <w:rsid w:val="00C01EA0"/>
    <w:rsid w:val="00C020C1"/>
    <w:rsid w:val="00C020E2"/>
    <w:rsid w:val="00C025AE"/>
    <w:rsid w:val="00C04C8C"/>
    <w:rsid w:val="00C04D96"/>
    <w:rsid w:val="00C04FC2"/>
    <w:rsid w:val="00C056A6"/>
    <w:rsid w:val="00C069B7"/>
    <w:rsid w:val="00C06E0F"/>
    <w:rsid w:val="00C07197"/>
    <w:rsid w:val="00C0748B"/>
    <w:rsid w:val="00C1099C"/>
    <w:rsid w:val="00C11B9A"/>
    <w:rsid w:val="00C11FE2"/>
    <w:rsid w:val="00C12012"/>
    <w:rsid w:val="00C127FD"/>
    <w:rsid w:val="00C12F3D"/>
    <w:rsid w:val="00C133B2"/>
    <w:rsid w:val="00C135DE"/>
    <w:rsid w:val="00C1382D"/>
    <w:rsid w:val="00C13886"/>
    <w:rsid w:val="00C141A2"/>
    <w:rsid w:val="00C14370"/>
    <w:rsid w:val="00C1465D"/>
    <w:rsid w:val="00C15CD8"/>
    <w:rsid w:val="00C1603A"/>
    <w:rsid w:val="00C1679A"/>
    <w:rsid w:val="00C169AF"/>
    <w:rsid w:val="00C16F15"/>
    <w:rsid w:val="00C179AB"/>
    <w:rsid w:val="00C17A82"/>
    <w:rsid w:val="00C20F30"/>
    <w:rsid w:val="00C21150"/>
    <w:rsid w:val="00C214FE"/>
    <w:rsid w:val="00C21562"/>
    <w:rsid w:val="00C219C0"/>
    <w:rsid w:val="00C21C25"/>
    <w:rsid w:val="00C2343B"/>
    <w:rsid w:val="00C2387A"/>
    <w:rsid w:val="00C23E1E"/>
    <w:rsid w:val="00C251DE"/>
    <w:rsid w:val="00C25772"/>
    <w:rsid w:val="00C2677F"/>
    <w:rsid w:val="00C26AB6"/>
    <w:rsid w:val="00C271EC"/>
    <w:rsid w:val="00C27376"/>
    <w:rsid w:val="00C274A0"/>
    <w:rsid w:val="00C27703"/>
    <w:rsid w:val="00C27951"/>
    <w:rsid w:val="00C27C2C"/>
    <w:rsid w:val="00C306E6"/>
    <w:rsid w:val="00C30850"/>
    <w:rsid w:val="00C30E84"/>
    <w:rsid w:val="00C314E9"/>
    <w:rsid w:val="00C31B48"/>
    <w:rsid w:val="00C31F85"/>
    <w:rsid w:val="00C323D4"/>
    <w:rsid w:val="00C344D5"/>
    <w:rsid w:val="00C34B86"/>
    <w:rsid w:val="00C35D13"/>
    <w:rsid w:val="00C36267"/>
    <w:rsid w:val="00C377DE"/>
    <w:rsid w:val="00C403C3"/>
    <w:rsid w:val="00C4047E"/>
    <w:rsid w:val="00C40F6B"/>
    <w:rsid w:val="00C410CC"/>
    <w:rsid w:val="00C41554"/>
    <w:rsid w:val="00C4183D"/>
    <w:rsid w:val="00C4369E"/>
    <w:rsid w:val="00C447BE"/>
    <w:rsid w:val="00C4531E"/>
    <w:rsid w:val="00C456E6"/>
    <w:rsid w:val="00C46927"/>
    <w:rsid w:val="00C47F0A"/>
    <w:rsid w:val="00C47F95"/>
    <w:rsid w:val="00C50A82"/>
    <w:rsid w:val="00C50F57"/>
    <w:rsid w:val="00C51169"/>
    <w:rsid w:val="00C51898"/>
    <w:rsid w:val="00C52739"/>
    <w:rsid w:val="00C533A0"/>
    <w:rsid w:val="00C54385"/>
    <w:rsid w:val="00C54935"/>
    <w:rsid w:val="00C551FD"/>
    <w:rsid w:val="00C55D53"/>
    <w:rsid w:val="00C561F3"/>
    <w:rsid w:val="00C56F4A"/>
    <w:rsid w:val="00C56F75"/>
    <w:rsid w:val="00C5745C"/>
    <w:rsid w:val="00C5779B"/>
    <w:rsid w:val="00C57E63"/>
    <w:rsid w:val="00C57EA4"/>
    <w:rsid w:val="00C60128"/>
    <w:rsid w:val="00C60931"/>
    <w:rsid w:val="00C618C6"/>
    <w:rsid w:val="00C61E34"/>
    <w:rsid w:val="00C62470"/>
    <w:rsid w:val="00C62C57"/>
    <w:rsid w:val="00C62E78"/>
    <w:rsid w:val="00C62FFA"/>
    <w:rsid w:val="00C630BA"/>
    <w:rsid w:val="00C63636"/>
    <w:rsid w:val="00C6440F"/>
    <w:rsid w:val="00C65545"/>
    <w:rsid w:val="00C65E04"/>
    <w:rsid w:val="00C65F32"/>
    <w:rsid w:val="00C66584"/>
    <w:rsid w:val="00C66B1F"/>
    <w:rsid w:val="00C66E29"/>
    <w:rsid w:val="00C66FCE"/>
    <w:rsid w:val="00C67428"/>
    <w:rsid w:val="00C67B8E"/>
    <w:rsid w:val="00C67D67"/>
    <w:rsid w:val="00C70042"/>
    <w:rsid w:val="00C701C4"/>
    <w:rsid w:val="00C704C1"/>
    <w:rsid w:val="00C7113D"/>
    <w:rsid w:val="00C7281C"/>
    <w:rsid w:val="00C73222"/>
    <w:rsid w:val="00C73733"/>
    <w:rsid w:val="00C73B4C"/>
    <w:rsid w:val="00C73C4D"/>
    <w:rsid w:val="00C73F1E"/>
    <w:rsid w:val="00C7432B"/>
    <w:rsid w:val="00C74CCB"/>
    <w:rsid w:val="00C75483"/>
    <w:rsid w:val="00C75519"/>
    <w:rsid w:val="00C75749"/>
    <w:rsid w:val="00C75CCB"/>
    <w:rsid w:val="00C76121"/>
    <w:rsid w:val="00C76465"/>
    <w:rsid w:val="00C76989"/>
    <w:rsid w:val="00C77A3B"/>
    <w:rsid w:val="00C77B4E"/>
    <w:rsid w:val="00C801FE"/>
    <w:rsid w:val="00C80AE3"/>
    <w:rsid w:val="00C81ECD"/>
    <w:rsid w:val="00C82067"/>
    <w:rsid w:val="00C83104"/>
    <w:rsid w:val="00C8328D"/>
    <w:rsid w:val="00C832E8"/>
    <w:rsid w:val="00C83464"/>
    <w:rsid w:val="00C84410"/>
    <w:rsid w:val="00C84833"/>
    <w:rsid w:val="00C849F4"/>
    <w:rsid w:val="00C84AD0"/>
    <w:rsid w:val="00C84E5A"/>
    <w:rsid w:val="00C8518A"/>
    <w:rsid w:val="00C854BD"/>
    <w:rsid w:val="00C86501"/>
    <w:rsid w:val="00C8680F"/>
    <w:rsid w:val="00C86D6C"/>
    <w:rsid w:val="00C87240"/>
    <w:rsid w:val="00C87389"/>
    <w:rsid w:val="00C874B8"/>
    <w:rsid w:val="00C87950"/>
    <w:rsid w:val="00C87DF1"/>
    <w:rsid w:val="00C90866"/>
    <w:rsid w:val="00C90963"/>
    <w:rsid w:val="00C9119E"/>
    <w:rsid w:val="00C9161F"/>
    <w:rsid w:val="00C919AF"/>
    <w:rsid w:val="00C919C2"/>
    <w:rsid w:val="00C91B4D"/>
    <w:rsid w:val="00C92335"/>
    <w:rsid w:val="00C931FC"/>
    <w:rsid w:val="00C93342"/>
    <w:rsid w:val="00C9379D"/>
    <w:rsid w:val="00C940FA"/>
    <w:rsid w:val="00C94149"/>
    <w:rsid w:val="00C94375"/>
    <w:rsid w:val="00C94EB2"/>
    <w:rsid w:val="00C95114"/>
    <w:rsid w:val="00C9580F"/>
    <w:rsid w:val="00C95C99"/>
    <w:rsid w:val="00C960B0"/>
    <w:rsid w:val="00C96634"/>
    <w:rsid w:val="00C96E66"/>
    <w:rsid w:val="00C97202"/>
    <w:rsid w:val="00C97341"/>
    <w:rsid w:val="00C977DF"/>
    <w:rsid w:val="00C97B96"/>
    <w:rsid w:val="00C97CBB"/>
    <w:rsid w:val="00CA037D"/>
    <w:rsid w:val="00CA08D9"/>
    <w:rsid w:val="00CA0CBA"/>
    <w:rsid w:val="00CA0DD8"/>
    <w:rsid w:val="00CA1631"/>
    <w:rsid w:val="00CA1994"/>
    <w:rsid w:val="00CA2E33"/>
    <w:rsid w:val="00CA2F71"/>
    <w:rsid w:val="00CA390D"/>
    <w:rsid w:val="00CA40FA"/>
    <w:rsid w:val="00CA42C1"/>
    <w:rsid w:val="00CA45F0"/>
    <w:rsid w:val="00CA4B3B"/>
    <w:rsid w:val="00CA4B5A"/>
    <w:rsid w:val="00CA5262"/>
    <w:rsid w:val="00CA673E"/>
    <w:rsid w:val="00CA6D50"/>
    <w:rsid w:val="00CA76AD"/>
    <w:rsid w:val="00CA7AAD"/>
    <w:rsid w:val="00CA7C0F"/>
    <w:rsid w:val="00CB03C9"/>
    <w:rsid w:val="00CB10FC"/>
    <w:rsid w:val="00CB2705"/>
    <w:rsid w:val="00CB2E82"/>
    <w:rsid w:val="00CB3830"/>
    <w:rsid w:val="00CB38CC"/>
    <w:rsid w:val="00CB44C8"/>
    <w:rsid w:val="00CB5276"/>
    <w:rsid w:val="00CB52ED"/>
    <w:rsid w:val="00CB5411"/>
    <w:rsid w:val="00CB683E"/>
    <w:rsid w:val="00CB69C2"/>
    <w:rsid w:val="00CB7F9A"/>
    <w:rsid w:val="00CC0103"/>
    <w:rsid w:val="00CC0430"/>
    <w:rsid w:val="00CC07E8"/>
    <w:rsid w:val="00CC0993"/>
    <w:rsid w:val="00CC0A12"/>
    <w:rsid w:val="00CC0DA8"/>
    <w:rsid w:val="00CC11A9"/>
    <w:rsid w:val="00CC132D"/>
    <w:rsid w:val="00CC1803"/>
    <w:rsid w:val="00CC2E94"/>
    <w:rsid w:val="00CC3C26"/>
    <w:rsid w:val="00CC3F51"/>
    <w:rsid w:val="00CC42FF"/>
    <w:rsid w:val="00CC44D6"/>
    <w:rsid w:val="00CC4FF5"/>
    <w:rsid w:val="00CC531A"/>
    <w:rsid w:val="00CC5F41"/>
    <w:rsid w:val="00CC60DF"/>
    <w:rsid w:val="00CC6994"/>
    <w:rsid w:val="00CC6A84"/>
    <w:rsid w:val="00CC73AB"/>
    <w:rsid w:val="00CC7532"/>
    <w:rsid w:val="00CC769D"/>
    <w:rsid w:val="00CC78D3"/>
    <w:rsid w:val="00CD0282"/>
    <w:rsid w:val="00CD1227"/>
    <w:rsid w:val="00CD3F58"/>
    <w:rsid w:val="00CD4DEA"/>
    <w:rsid w:val="00CD59D7"/>
    <w:rsid w:val="00CD5CD2"/>
    <w:rsid w:val="00CD6D27"/>
    <w:rsid w:val="00CD6F9D"/>
    <w:rsid w:val="00CD71E3"/>
    <w:rsid w:val="00CD749A"/>
    <w:rsid w:val="00CE047C"/>
    <w:rsid w:val="00CE07A8"/>
    <w:rsid w:val="00CE0C1D"/>
    <w:rsid w:val="00CE0C21"/>
    <w:rsid w:val="00CE1935"/>
    <w:rsid w:val="00CE2884"/>
    <w:rsid w:val="00CE2A72"/>
    <w:rsid w:val="00CE2B9D"/>
    <w:rsid w:val="00CE2FB0"/>
    <w:rsid w:val="00CE371A"/>
    <w:rsid w:val="00CE3839"/>
    <w:rsid w:val="00CE405B"/>
    <w:rsid w:val="00CE415F"/>
    <w:rsid w:val="00CE474A"/>
    <w:rsid w:val="00CE4DC9"/>
    <w:rsid w:val="00CE5AD2"/>
    <w:rsid w:val="00CE5D1F"/>
    <w:rsid w:val="00CE5D56"/>
    <w:rsid w:val="00CE6537"/>
    <w:rsid w:val="00CE6B18"/>
    <w:rsid w:val="00CE7117"/>
    <w:rsid w:val="00CE714C"/>
    <w:rsid w:val="00CE7C69"/>
    <w:rsid w:val="00CE7F6A"/>
    <w:rsid w:val="00CE7F92"/>
    <w:rsid w:val="00CF0246"/>
    <w:rsid w:val="00CF05F1"/>
    <w:rsid w:val="00CF1D28"/>
    <w:rsid w:val="00CF245C"/>
    <w:rsid w:val="00CF2845"/>
    <w:rsid w:val="00CF2893"/>
    <w:rsid w:val="00CF3370"/>
    <w:rsid w:val="00CF34FF"/>
    <w:rsid w:val="00CF3638"/>
    <w:rsid w:val="00CF3B37"/>
    <w:rsid w:val="00CF3E89"/>
    <w:rsid w:val="00CF3F08"/>
    <w:rsid w:val="00CF42E2"/>
    <w:rsid w:val="00CF48E9"/>
    <w:rsid w:val="00CF598F"/>
    <w:rsid w:val="00CF6B92"/>
    <w:rsid w:val="00D0011D"/>
    <w:rsid w:val="00D001D9"/>
    <w:rsid w:val="00D005F8"/>
    <w:rsid w:val="00D008D5"/>
    <w:rsid w:val="00D012B9"/>
    <w:rsid w:val="00D01465"/>
    <w:rsid w:val="00D02138"/>
    <w:rsid w:val="00D02675"/>
    <w:rsid w:val="00D03847"/>
    <w:rsid w:val="00D053D2"/>
    <w:rsid w:val="00D0592C"/>
    <w:rsid w:val="00D05BDE"/>
    <w:rsid w:val="00D05D0B"/>
    <w:rsid w:val="00D05F75"/>
    <w:rsid w:val="00D05FB2"/>
    <w:rsid w:val="00D06753"/>
    <w:rsid w:val="00D06786"/>
    <w:rsid w:val="00D06E40"/>
    <w:rsid w:val="00D06F66"/>
    <w:rsid w:val="00D07AD5"/>
    <w:rsid w:val="00D106BE"/>
    <w:rsid w:val="00D112ED"/>
    <w:rsid w:val="00D1180F"/>
    <w:rsid w:val="00D1191D"/>
    <w:rsid w:val="00D11B91"/>
    <w:rsid w:val="00D11C4A"/>
    <w:rsid w:val="00D126EC"/>
    <w:rsid w:val="00D12ACE"/>
    <w:rsid w:val="00D12FF6"/>
    <w:rsid w:val="00D1329E"/>
    <w:rsid w:val="00D134A9"/>
    <w:rsid w:val="00D135EC"/>
    <w:rsid w:val="00D1362A"/>
    <w:rsid w:val="00D13825"/>
    <w:rsid w:val="00D13C0B"/>
    <w:rsid w:val="00D14232"/>
    <w:rsid w:val="00D1451C"/>
    <w:rsid w:val="00D147E9"/>
    <w:rsid w:val="00D1493C"/>
    <w:rsid w:val="00D1497F"/>
    <w:rsid w:val="00D151EF"/>
    <w:rsid w:val="00D155C2"/>
    <w:rsid w:val="00D15710"/>
    <w:rsid w:val="00D15777"/>
    <w:rsid w:val="00D16D82"/>
    <w:rsid w:val="00D16FF8"/>
    <w:rsid w:val="00D170D4"/>
    <w:rsid w:val="00D17779"/>
    <w:rsid w:val="00D17F15"/>
    <w:rsid w:val="00D2067B"/>
    <w:rsid w:val="00D20ECA"/>
    <w:rsid w:val="00D21E9E"/>
    <w:rsid w:val="00D2230F"/>
    <w:rsid w:val="00D224DD"/>
    <w:rsid w:val="00D225AF"/>
    <w:rsid w:val="00D22608"/>
    <w:rsid w:val="00D22978"/>
    <w:rsid w:val="00D23394"/>
    <w:rsid w:val="00D2377B"/>
    <w:rsid w:val="00D23BA2"/>
    <w:rsid w:val="00D23ED7"/>
    <w:rsid w:val="00D2437E"/>
    <w:rsid w:val="00D24A9A"/>
    <w:rsid w:val="00D24B88"/>
    <w:rsid w:val="00D24F3E"/>
    <w:rsid w:val="00D250C8"/>
    <w:rsid w:val="00D2522E"/>
    <w:rsid w:val="00D25513"/>
    <w:rsid w:val="00D26896"/>
    <w:rsid w:val="00D26D2A"/>
    <w:rsid w:val="00D27A62"/>
    <w:rsid w:val="00D27F7C"/>
    <w:rsid w:val="00D30B76"/>
    <w:rsid w:val="00D31518"/>
    <w:rsid w:val="00D31B93"/>
    <w:rsid w:val="00D31E49"/>
    <w:rsid w:val="00D31EC1"/>
    <w:rsid w:val="00D320DD"/>
    <w:rsid w:val="00D326D6"/>
    <w:rsid w:val="00D328EF"/>
    <w:rsid w:val="00D33781"/>
    <w:rsid w:val="00D33B10"/>
    <w:rsid w:val="00D33D3C"/>
    <w:rsid w:val="00D344EC"/>
    <w:rsid w:val="00D34A7D"/>
    <w:rsid w:val="00D34D51"/>
    <w:rsid w:val="00D34FAB"/>
    <w:rsid w:val="00D35863"/>
    <w:rsid w:val="00D3589C"/>
    <w:rsid w:val="00D36472"/>
    <w:rsid w:val="00D36D1C"/>
    <w:rsid w:val="00D37941"/>
    <w:rsid w:val="00D40729"/>
    <w:rsid w:val="00D40A22"/>
    <w:rsid w:val="00D40FD7"/>
    <w:rsid w:val="00D41040"/>
    <w:rsid w:val="00D41618"/>
    <w:rsid w:val="00D41A74"/>
    <w:rsid w:val="00D41F16"/>
    <w:rsid w:val="00D42381"/>
    <w:rsid w:val="00D42E29"/>
    <w:rsid w:val="00D431EA"/>
    <w:rsid w:val="00D43A14"/>
    <w:rsid w:val="00D43E9A"/>
    <w:rsid w:val="00D4431C"/>
    <w:rsid w:val="00D449DC"/>
    <w:rsid w:val="00D45308"/>
    <w:rsid w:val="00D457B1"/>
    <w:rsid w:val="00D4777C"/>
    <w:rsid w:val="00D47964"/>
    <w:rsid w:val="00D4798C"/>
    <w:rsid w:val="00D47EAB"/>
    <w:rsid w:val="00D5035D"/>
    <w:rsid w:val="00D50641"/>
    <w:rsid w:val="00D50B06"/>
    <w:rsid w:val="00D51048"/>
    <w:rsid w:val="00D51368"/>
    <w:rsid w:val="00D5162D"/>
    <w:rsid w:val="00D5174C"/>
    <w:rsid w:val="00D51F82"/>
    <w:rsid w:val="00D524DB"/>
    <w:rsid w:val="00D52EB5"/>
    <w:rsid w:val="00D53697"/>
    <w:rsid w:val="00D54792"/>
    <w:rsid w:val="00D549FA"/>
    <w:rsid w:val="00D55C50"/>
    <w:rsid w:val="00D55CE8"/>
    <w:rsid w:val="00D560F5"/>
    <w:rsid w:val="00D57121"/>
    <w:rsid w:val="00D57706"/>
    <w:rsid w:val="00D60922"/>
    <w:rsid w:val="00D609D8"/>
    <w:rsid w:val="00D60BD3"/>
    <w:rsid w:val="00D62440"/>
    <w:rsid w:val="00D62586"/>
    <w:rsid w:val="00D625C3"/>
    <w:rsid w:val="00D63436"/>
    <w:rsid w:val="00D63AE8"/>
    <w:rsid w:val="00D63C49"/>
    <w:rsid w:val="00D64A35"/>
    <w:rsid w:val="00D6513C"/>
    <w:rsid w:val="00D6521E"/>
    <w:rsid w:val="00D653AF"/>
    <w:rsid w:val="00D65C03"/>
    <w:rsid w:val="00D65EB5"/>
    <w:rsid w:val="00D668B0"/>
    <w:rsid w:val="00D676AB"/>
    <w:rsid w:val="00D67C81"/>
    <w:rsid w:val="00D67E6E"/>
    <w:rsid w:val="00D67EC5"/>
    <w:rsid w:val="00D70F7B"/>
    <w:rsid w:val="00D710FC"/>
    <w:rsid w:val="00D723D5"/>
    <w:rsid w:val="00D728B9"/>
    <w:rsid w:val="00D72FB9"/>
    <w:rsid w:val="00D7422B"/>
    <w:rsid w:val="00D742CC"/>
    <w:rsid w:val="00D744D1"/>
    <w:rsid w:val="00D747E4"/>
    <w:rsid w:val="00D74838"/>
    <w:rsid w:val="00D750E1"/>
    <w:rsid w:val="00D75165"/>
    <w:rsid w:val="00D75619"/>
    <w:rsid w:val="00D75C0D"/>
    <w:rsid w:val="00D75FA1"/>
    <w:rsid w:val="00D76384"/>
    <w:rsid w:val="00D76F86"/>
    <w:rsid w:val="00D77927"/>
    <w:rsid w:val="00D77F94"/>
    <w:rsid w:val="00D81469"/>
    <w:rsid w:val="00D84035"/>
    <w:rsid w:val="00D8439E"/>
    <w:rsid w:val="00D849B7"/>
    <w:rsid w:val="00D8548F"/>
    <w:rsid w:val="00D855CA"/>
    <w:rsid w:val="00D857CE"/>
    <w:rsid w:val="00D85B03"/>
    <w:rsid w:val="00D86967"/>
    <w:rsid w:val="00D9043A"/>
    <w:rsid w:val="00D90A89"/>
    <w:rsid w:val="00D91751"/>
    <w:rsid w:val="00D91780"/>
    <w:rsid w:val="00D91999"/>
    <w:rsid w:val="00D924B0"/>
    <w:rsid w:val="00D925DD"/>
    <w:rsid w:val="00D929DF"/>
    <w:rsid w:val="00D92D49"/>
    <w:rsid w:val="00D930C9"/>
    <w:rsid w:val="00D93120"/>
    <w:rsid w:val="00D93217"/>
    <w:rsid w:val="00D9478E"/>
    <w:rsid w:val="00D956D4"/>
    <w:rsid w:val="00D95A05"/>
    <w:rsid w:val="00D9611D"/>
    <w:rsid w:val="00D96188"/>
    <w:rsid w:val="00D96DDA"/>
    <w:rsid w:val="00D97042"/>
    <w:rsid w:val="00D970B3"/>
    <w:rsid w:val="00D97271"/>
    <w:rsid w:val="00D9766C"/>
    <w:rsid w:val="00DA038E"/>
    <w:rsid w:val="00DA0638"/>
    <w:rsid w:val="00DA0750"/>
    <w:rsid w:val="00DA0BC8"/>
    <w:rsid w:val="00DA23E8"/>
    <w:rsid w:val="00DA2628"/>
    <w:rsid w:val="00DA2B84"/>
    <w:rsid w:val="00DA306B"/>
    <w:rsid w:val="00DA5B63"/>
    <w:rsid w:val="00DA5EEF"/>
    <w:rsid w:val="00DA684F"/>
    <w:rsid w:val="00DA6F98"/>
    <w:rsid w:val="00DA7367"/>
    <w:rsid w:val="00DB0B4E"/>
    <w:rsid w:val="00DB19AC"/>
    <w:rsid w:val="00DB1F8A"/>
    <w:rsid w:val="00DB30AE"/>
    <w:rsid w:val="00DB32CD"/>
    <w:rsid w:val="00DB35D9"/>
    <w:rsid w:val="00DB36C5"/>
    <w:rsid w:val="00DB4527"/>
    <w:rsid w:val="00DB4FDD"/>
    <w:rsid w:val="00DB55E1"/>
    <w:rsid w:val="00DB5745"/>
    <w:rsid w:val="00DB5F15"/>
    <w:rsid w:val="00DB6A16"/>
    <w:rsid w:val="00DB6B6B"/>
    <w:rsid w:val="00DB6D9F"/>
    <w:rsid w:val="00DC11B9"/>
    <w:rsid w:val="00DC16E9"/>
    <w:rsid w:val="00DC1F37"/>
    <w:rsid w:val="00DC3174"/>
    <w:rsid w:val="00DC3632"/>
    <w:rsid w:val="00DC3A99"/>
    <w:rsid w:val="00DC4E92"/>
    <w:rsid w:val="00DC5A67"/>
    <w:rsid w:val="00DC5F49"/>
    <w:rsid w:val="00DC6477"/>
    <w:rsid w:val="00DC67F7"/>
    <w:rsid w:val="00DC775D"/>
    <w:rsid w:val="00DC77C8"/>
    <w:rsid w:val="00DC7CB7"/>
    <w:rsid w:val="00DC7D64"/>
    <w:rsid w:val="00DD074A"/>
    <w:rsid w:val="00DD1040"/>
    <w:rsid w:val="00DD2352"/>
    <w:rsid w:val="00DD23B9"/>
    <w:rsid w:val="00DD305E"/>
    <w:rsid w:val="00DD3E1E"/>
    <w:rsid w:val="00DD4224"/>
    <w:rsid w:val="00DD432A"/>
    <w:rsid w:val="00DD4F9B"/>
    <w:rsid w:val="00DD55CB"/>
    <w:rsid w:val="00DD647F"/>
    <w:rsid w:val="00DD6CED"/>
    <w:rsid w:val="00DD76C7"/>
    <w:rsid w:val="00DE02AD"/>
    <w:rsid w:val="00DE127C"/>
    <w:rsid w:val="00DE16DD"/>
    <w:rsid w:val="00DE1A3D"/>
    <w:rsid w:val="00DE2DDB"/>
    <w:rsid w:val="00DE2F50"/>
    <w:rsid w:val="00DE3FDB"/>
    <w:rsid w:val="00DE43C1"/>
    <w:rsid w:val="00DE43DC"/>
    <w:rsid w:val="00DE48C4"/>
    <w:rsid w:val="00DE5664"/>
    <w:rsid w:val="00DE586F"/>
    <w:rsid w:val="00DE6E54"/>
    <w:rsid w:val="00DE7169"/>
    <w:rsid w:val="00DF04B3"/>
    <w:rsid w:val="00DF08D4"/>
    <w:rsid w:val="00DF0DEB"/>
    <w:rsid w:val="00DF144C"/>
    <w:rsid w:val="00DF14A1"/>
    <w:rsid w:val="00DF196A"/>
    <w:rsid w:val="00DF282A"/>
    <w:rsid w:val="00DF2997"/>
    <w:rsid w:val="00DF2B04"/>
    <w:rsid w:val="00DF2D30"/>
    <w:rsid w:val="00DF30C5"/>
    <w:rsid w:val="00DF3807"/>
    <w:rsid w:val="00DF3F50"/>
    <w:rsid w:val="00DF437B"/>
    <w:rsid w:val="00DF4661"/>
    <w:rsid w:val="00DF5176"/>
    <w:rsid w:val="00DF5248"/>
    <w:rsid w:val="00DF6085"/>
    <w:rsid w:val="00DF60E9"/>
    <w:rsid w:val="00DF6D8B"/>
    <w:rsid w:val="00DF706B"/>
    <w:rsid w:val="00DF7E36"/>
    <w:rsid w:val="00E00489"/>
    <w:rsid w:val="00E00ADA"/>
    <w:rsid w:val="00E01B19"/>
    <w:rsid w:val="00E01D9E"/>
    <w:rsid w:val="00E0206E"/>
    <w:rsid w:val="00E024F5"/>
    <w:rsid w:val="00E02EC4"/>
    <w:rsid w:val="00E03217"/>
    <w:rsid w:val="00E041F6"/>
    <w:rsid w:val="00E04C99"/>
    <w:rsid w:val="00E04D7C"/>
    <w:rsid w:val="00E05858"/>
    <w:rsid w:val="00E058C6"/>
    <w:rsid w:val="00E06C54"/>
    <w:rsid w:val="00E06E8F"/>
    <w:rsid w:val="00E06E9C"/>
    <w:rsid w:val="00E06FF7"/>
    <w:rsid w:val="00E070A6"/>
    <w:rsid w:val="00E0797B"/>
    <w:rsid w:val="00E107FE"/>
    <w:rsid w:val="00E11567"/>
    <w:rsid w:val="00E11845"/>
    <w:rsid w:val="00E11C8B"/>
    <w:rsid w:val="00E12AE1"/>
    <w:rsid w:val="00E1342D"/>
    <w:rsid w:val="00E13BD3"/>
    <w:rsid w:val="00E14EFF"/>
    <w:rsid w:val="00E16068"/>
    <w:rsid w:val="00E16533"/>
    <w:rsid w:val="00E16925"/>
    <w:rsid w:val="00E16B32"/>
    <w:rsid w:val="00E1738C"/>
    <w:rsid w:val="00E17D06"/>
    <w:rsid w:val="00E17E23"/>
    <w:rsid w:val="00E17F33"/>
    <w:rsid w:val="00E20A66"/>
    <w:rsid w:val="00E2177C"/>
    <w:rsid w:val="00E227A1"/>
    <w:rsid w:val="00E230D6"/>
    <w:rsid w:val="00E2359D"/>
    <w:rsid w:val="00E23EB0"/>
    <w:rsid w:val="00E244DB"/>
    <w:rsid w:val="00E24B8F"/>
    <w:rsid w:val="00E2513D"/>
    <w:rsid w:val="00E25C36"/>
    <w:rsid w:val="00E25D22"/>
    <w:rsid w:val="00E26055"/>
    <w:rsid w:val="00E26354"/>
    <w:rsid w:val="00E270A9"/>
    <w:rsid w:val="00E304FA"/>
    <w:rsid w:val="00E31048"/>
    <w:rsid w:val="00E3113F"/>
    <w:rsid w:val="00E3187E"/>
    <w:rsid w:val="00E31D9F"/>
    <w:rsid w:val="00E323BF"/>
    <w:rsid w:val="00E32E7D"/>
    <w:rsid w:val="00E332DB"/>
    <w:rsid w:val="00E33B4F"/>
    <w:rsid w:val="00E34844"/>
    <w:rsid w:val="00E3486E"/>
    <w:rsid w:val="00E34D28"/>
    <w:rsid w:val="00E355DF"/>
    <w:rsid w:val="00E35876"/>
    <w:rsid w:val="00E40AF6"/>
    <w:rsid w:val="00E414EB"/>
    <w:rsid w:val="00E42850"/>
    <w:rsid w:val="00E43CAC"/>
    <w:rsid w:val="00E44055"/>
    <w:rsid w:val="00E4433A"/>
    <w:rsid w:val="00E4455A"/>
    <w:rsid w:val="00E45012"/>
    <w:rsid w:val="00E45486"/>
    <w:rsid w:val="00E458E6"/>
    <w:rsid w:val="00E45EC1"/>
    <w:rsid w:val="00E46BB7"/>
    <w:rsid w:val="00E46D73"/>
    <w:rsid w:val="00E46E47"/>
    <w:rsid w:val="00E47304"/>
    <w:rsid w:val="00E475D2"/>
    <w:rsid w:val="00E4761B"/>
    <w:rsid w:val="00E508A7"/>
    <w:rsid w:val="00E50A47"/>
    <w:rsid w:val="00E50C25"/>
    <w:rsid w:val="00E50FA9"/>
    <w:rsid w:val="00E50FCE"/>
    <w:rsid w:val="00E523F0"/>
    <w:rsid w:val="00E52FEC"/>
    <w:rsid w:val="00E5300A"/>
    <w:rsid w:val="00E53167"/>
    <w:rsid w:val="00E539D0"/>
    <w:rsid w:val="00E53C7F"/>
    <w:rsid w:val="00E54EFB"/>
    <w:rsid w:val="00E55A36"/>
    <w:rsid w:val="00E55F94"/>
    <w:rsid w:val="00E563A5"/>
    <w:rsid w:val="00E565E1"/>
    <w:rsid w:val="00E5662B"/>
    <w:rsid w:val="00E56F75"/>
    <w:rsid w:val="00E5714E"/>
    <w:rsid w:val="00E5799B"/>
    <w:rsid w:val="00E6042A"/>
    <w:rsid w:val="00E60D11"/>
    <w:rsid w:val="00E60E68"/>
    <w:rsid w:val="00E61990"/>
    <w:rsid w:val="00E640E0"/>
    <w:rsid w:val="00E6507B"/>
    <w:rsid w:val="00E653D7"/>
    <w:rsid w:val="00E6540F"/>
    <w:rsid w:val="00E656C0"/>
    <w:rsid w:val="00E65D58"/>
    <w:rsid w:val="00E67309"/>
    <w:rsid w:val="00E679BF"/>
    <w:rsid w:val="00E67A54"/>
    <w:rsid w:val="00E70522"/>
    <w:rsid w:val="00E70577"/>
    <w:rsid w:val="00E70DD4"/>
    <w:rsid w:val="00E71E0B"/>
    <w:rsid w:val="00E72947"/>
    <w:rsid w:val="00E72ED5"/>
    <w:rsid w:val="00E74399"/>
    <w:rsid w:val="00E7452A"/>
    <w:rsid w:val="00E74CD0"/>
    <w:rsid w:val="00E74F83"/>
    <w:rsid w:val="00E750E6"/>
    <w:rsid w:val="00E754B8"/>
    <w:rsid w:val="00E75C4F"/>
    <w:rsid w:val="00E75D26"/>
    <w:rsid w:val="00E75F14"/>
    <w:rsid w:val="00E75F1A"/>
    <w:rsid w:val="00E76182"/>
    <w:rsid w:val="00E76D72"/>
    <w:rsid w:val="00E7730F"/>
    <w:rsid w:val="00E77955"/>
    <w:rsid w:val="00E77999"/>
    <w:rsid w:val="00E802A6"/>
    <w:rsid w:val="00E80A8E"/>
    <w:rsid w:val="00E8104E"/>
    <w:rsid w:val="00E81253"/>
    <w:rsid w:val="00E81684"/>
    <w:rsid w:val="00E81CEC"/>
    <w:rsid w:val="00E820F0"/>
    <w:rsid w:val="00E828E8"/>
    <w:rsid w:val="00E8387A"/>
    <w:rsid w:val="00E83C6F"/>
    <w:rsid w:val="00E843AA"/>
    <w:rsid w:val="00E84549"/>
    <w:rsid w:val="00E84F09"/>
    <w:rsid w:val="00E8519A"/>
    <w:rsid w:val="00E85652"/>
    <w:rsid w:val="00E85910"/>
    <w:rsid w:val="00E85F6D"/>
    <w:rsid w:val="00E86541"/>
    <w:rsid w:val="00E86614"/>
    <w:rsid w:val="00E86B90"/>
    <w:rsid w:val="00E86E18"/>
    <w:rsid w:val="00E8705F"/>
    <w:rsid w:val="00E8731C"/>
    <w:rsid w:val="00E90DA8"/>
    <w:rsid w:val="00E912A3"/>
    <w:rsid w:val="00E917F9"/>
    <w:rsid w:val="00E91B2D"/>
    <w:rsid w:val="00E91C1F"/>
    <w:rsid w:val="00E93088"/>
    <w:rsid w:val="00E93121"/>
    <w:rsid w:val="00E9386F"/>
    <w:rsid w:val="00E93E3C"/>
    <w:rsid w:val="00E9443D"/>
    <w:rsid w:val="00E949A9"/>
    <w:rsid w:val="00E953EB"/>
    <w:rsid w:val="00E96206"/>
    <w:rsid w:val="00E963CC"/>
    <w:rsid w:val="00E96623"/>
    <w:rsid w:val="00E967CB"/>
    <w:rsid w:val="00E96AE9"/>
    <w:rsid w:val="00EA0B95"/>
    <w:rsid w:val="00EA1090"/>
    <w:rsid w:val="00EA2569"/>
    <w:rsid w:val="00EA271E"/>
    <w:rsid w:val="00EA29D3"/>
    <w:rsid w:val="00EA3BCE"/>
    <w:rsid w:val="00EA3F38"/>
    <w:rsid w:val="00EA4740"/>
    <w:rsid w:val="00EA582F"/>
    <w:rsid w:val="00EA5B67"/>
    <w:rsid w:val="00EA5F17"/>
    <w:rsid w:val="00EA70CC"/>
    <w:rsid w:val="00EA75B0"/>
    <w:rsid w:val="00EA7EDE"/>
    <w:rsid w:val="00EB0C29"/>
    <w:rsid w:val="00EB0CE8"/>
    <w:rsid w:val="00EB0E52"/>
    <w:rsid w:val="00EB0FE8"/>
    <w:rsid w:val="00EB0FF7"/>
    <w:rsid w:val="00EB1156"/>
    <w:rsid w:val="00EB2285"/>
    <w:rsid w:val="00EB3FB1"/>
    <w:rsid w:val="00EB408F"/>
    <w:rsid w:val="00EB41A8"/>
    <w:rsid w:val="00EB4A5E"/>
    <w:rsid w:val="00EB4CF5"/>
    <w:rsid w:val="00EB4DC3"/>
    <w:rsid w:val="00EB536A"/>
    <w:rsid w:val="00EB55ED"/>
    <w:rsid w:val="00EB5682"/>
    <w:rsid w:val="00EB5A4C"/>
    <w:rsid w:val="00EB5A94"/>
    <w:rsid w:val="00EB5E03"/>
    <w:rsid w:val="00EB647C"/>
    <w:rsid w:val="00EB7627"/>
    <w:rsid w:val="00EB7A2D"/>
    <w:rsid w:val="00EC00E6"/>
    <w:rsid w:val="00EC0667"/>
    <w:rsid w:val="00EC0ED8"/>
    <w:rsid w:val="00EC125F"/>
    <w:rsid w:val="00EC1490"/>
    <w:rsid w:val="00EC1B7A"/>
    <w:rsid w:val="00EC2425"/>
    <w:rsid w:val="00EC2DD0"/>
    <w:rsid w:val="00EC2E7A"/>
    <w:rsid w:val="00EC32B4"/>
    <w:rsid w:val="00EC435D"/>
    <w:rsid w:val="00EC50CB"/>
    <w:rsid w:val="00EC56EF"/>
    <w:rsid w:val="00EC583E"/>
    <w:rsid w:val="00EC589B"/>
    <w:rsid w:val="00EC59DF"/>
    <w:rsid w:val="00EC5C15"/>
    <w:rsid w:val="00EC60E7"/>
    <w:rsid w:val="00EC652F"/>
    <w:rsid w:val="00EC6B37"/>
    <w:rsid w:val="00EC6E97"/>
    <w:rsid w:val="00EC7239"/>
    <w:rsid w:val="00EC78DF"/>
    <w:rsid w:val="00EC7AA2"/>
    <w:rsid w:val="00ED0395"/>
    <w:rsid w:val="00ED0811"/>
    <w:rsid w:val="00ED1649"/>
    <w:rsid w:val="00ED1A23"/>
    <w:rsid w:val="00ED267B"/>
    <w:rsid w:val="00ED2B87"/>
    <w:rsid w:val="00ED3457"/>
    <w:rsid w:val="00ED34DF"/>
    <w:rsid w:val="00ED36C0"/>
    <w:rsid w:val="00ED3814"/>
    <w:rsid w:val="00ED3A27"/>
    <w:rsid w:val="00ED4650"/>
    <w:rsid w:val="00ED50F6"/>
    <w:rsid w:val="00ED5649"/>
    <w:rsid w:val="00ED5C17"/>
    <w:rsid w:val="00ED67B1"/>
    <w:rsid w:val="00ED7F87"/>
    <w:rsid w:val="00EE03FE"/>
    <w:rsid w:val="00EE09C7"/>
    <w:rsid w:val="00EE0B62"/>
    <w:rsid w:val="00EE159C"/>
    <w:rsid w:val="00EE3ACF"/>
    <w:rsid w:val="00EE3C2C"/>
    <w:rsid w:val="00EE4017"/>
    <w:rsid w:val="00EE40FD"/>
    <w:rsid w:val="00EE485D"/>
    <w:rsid w:val="00EE4C00"/>
    <w:rsid w:val="00EE5015"/>
    <w:rsid w:val="00EE5AE1"/>
    <w:rsid w:val="00EE68FB"/>
    <w:rsid w:val="00EE74D1"/>
    <w:rsid w:val="00EE76A9"/>
    <w:rsid w:val="00EF02E6"/>
    <w:rsid w:val="00EF040A"/>
    <w:rsid w:val="00EF045F"/>
    <w:rsid w:val="00EF0527"/>
    <w:rsid w:val="00EF0905"/>
    <w:rsid w:val="00EF134B"/>
    <w:rsid w:val="00EF1490"/>
    <w:rsid w:val="00EF1673"/>
    <w:rsid w:val="00EF2246"/>
    <w:rsid w:val="00EF226D"/>
    <w:rsid w:val="00EF260D"/>
    <w:rsid w:val="00EF4608"/>
    <w:rsid w:val="00EF4C67"/>
    <w:rsid w:val="00EF5634"/>
    <w:rsid w:val="00EF5A1B"/>
    <w:rsid w:val="00EF635C"/>
    <w:rsid w:val="00EF635D"/>
    <w:rsid w:val="00EF6AC5"/>
    <w:rsid w:val="00EF6C28"/>
    <w:rsid w:val="00EF74FB"/>
    <w:rsid w:val="00EF7F06"/>
    <w:rsid w:val="00F00CAB"/>
    <w:rsid w:val="00F02132"/>
    <w:rsid w:val="00F0220B"/>
    <w:rsid w:val="00F02469"/>
    <w:rsid w:val="00F031E0"/>
    <w:rsid w:val="00F033AE"/>
    <w:rsid w:val="00F03CE6"/>
    <w:rsid w:val="00F03DD7"/>
    <w:rsid w:val="00F04510"/>
    <w:rsid w:val="00F046FA"/>
    <w:rsid w:val="00F0479B"/>
    <w:rsid w:val="00F04CC0"/>
    <w:rsid w:val="00F0523D"/>
    <w:rsid w:val="00F06DD2"/>
    <w:rsid w:val="00F10825"/>
    <w:rsid w:val="00F10C55"/>
    <w:rsid w:val="00F11127"/>
    <w:rsid w:val="00F112E7"/>
    <w:rsid w:val="00F1148B"/>
    <w:rsid w:val="00F1184D"/>
    <w:rsid w:val="00F1186B"/>
    <w:rsid w:val="00F11E39"/>
    <w:rsid w:val="00F1248A"/>
    <w:rsid w:val="00F128A6"/>
    <w:rsid w:val="00F12C65"/>
    <w:rsid w:val="00F13587"/>
    <w:rsid w:val="00F139DB"/>
    <w:rsid w:val="00F14186"/>
    <w:rsid w:val="00F14314"/>
    <w:rsid w:val="00F14331"/>
    <w:rsid w:val="00F14A8F"/>
    <w:rsid w:val="00F162CE"/>
    <w:rsid w:val="00F16630"/>
    <w:rsid w:val="00F16641"/>
    <w:rsid w:val="00F16803"/>
    <w:rsid w:val="00F16BFF"/>
    <w:rsid w:val="00F17334"/>
    <w:rsid w:val="00F17480"/>
    <w:rsid w:val="00F17A92"/>
    <w:rsid w:val="00F17B15"/>
    <w:rsid w:val="00F2013F"/>
    <w:rsid w:val="00F206FD"/>
    <w:rsid w:val="00F207F0"/>
    <w:rsid w:val="00F20C73"/>
    <w:rsid w:val="00F20EB5"/>
    <w:rsid w:val="00F21016"/>
    <w:rsid w:val="00F21511"/>
    <w:rsid w:val="00F2155A"/>
    <w:rsid w:val="00F217C8"/>
    <w:rsid w:val="00F221BC"/>
    <w:rsid w:val="00F226B8"/>
    <w:rsid w:val="00F22FB1"/>
    <w:rsid w:val="00F2330C"/>
    <w:rsid w:val="00F23453"/>
    <w:rsid w:val="00F23F73"/>
    <w:rsid w:val="00F2446F"/>
    <w:rsid w:val="00F24524"/>
    <w:rsid w:val="00F25B3A"/>
    <w:rsid w:val="00F26434"/>
    <w:rsid w:val="00F266CF"/>
    <w:rsid w:val="00F269AE"/>
    <w:rsid w:val="00F27E76"/>
    <w:rsid w:val="00F300C1"/>
    <w:rsid w:val="00F305FB"/>
    <w:rsid w:val="00F30919"/>
    <w:rsid w:val="00F311A1"/>
    <w:rsid w:val="00F3135A"/>
    <w:rsid w:val="00F31803"/>
    <w:rsid w:val="00F31D51"/>
    <w:rsid w:val="00F325AB"/>
    <w:rsid w:val="00F33382"/>
    <w:rsid w:val="00F35885"/>
    <w:rsid w:val="00F364E4"/>
    <w:rsid w:val="00F36D2B"/>
    <w:rsid w:val="00F37822"/>
    <w:rsid w:val="00F40185"/>
    <w:rsid w:val="00F4060F"/>
    <w:rsid w:val="00F4068E"/>
    <w:rsid w:val="00F4204F"/>
    <w:rsid w:val="00F4248B"/>
    <w:rsid w:val="00F44808"/>
    <w:rsid w:val="00F45078"/>
    <w:rsid w:val="00F45F49"/>
    <w:rsid w:val="00F469C3"/>
    <w:rsid w:val="00F470AF"/>
    <w:rsid w:val="00F500BB"/>
    <w:rsid w:val="00F50200"/>
    <w:rsid w:val="00F50B74"/>
    <w:rsid w:val="00F50E60"/>
    <w:rsid w:val="00F51424"/>
    <w:rsid w:val="00F51EB6"/>
    <w:rsid w:val="00F5375D"/>
    <w:rsid w:val="00F5465E"/>
    <w:rsid w:val="00F54BA7"/>
    <w:rsid w:val="00F55ADA"/>
    <w:rsid w:val="00F55D2A"/>
    <w:rsid w:val="00F5624A"/>
    <w:rsid w:val="00F56EA6"/>
    <w:rsid w:val="00F577B9"/>
    <w:rsid w:val="00F57F89"/>
    <w:rsid w:val="00F60669"/>
    <w:rsid w:val="00F60B0E"/>
    <w:rsid w:val="00F6132E"/>
    <w:rsid w:val="00F6153F"/>
    <w:rsid w:val="00F61705"/>
    <w:rsid w:val="00F61F19"/>
    <w:rsid w:val="00F62941"/>
    <w:rsid w:val="00F633F0"/>
    <w:rsid w:val="00F63CA6"/>
    <w:rsid w:val="00F63E19"/>
    <w:rsid w:val="00F63E6E"/>
    <w:rsid w:val="00F643AD"/>
    <w:rsid w:val="00F647CF"/>
    <w:rsid w:val="00F65FB7"/>
    <w:rsid w:val="00F65FCE"/>
    <w:rsid w:val="00F6670C"/>
    <w:rsid w:val="00F66C1F"/>
    <w:rsid w:val="00F66CCD"/>
    <w:rsid w:val="00F66F74"/>
    <w:rsid w:val="00F67113"/>
    <w:rsid w:val="00F67944"/>
    <w:rsid w:val="00F67E08"/>
    <w:rsid w:val="00F7022F"/>
    <w:rsid w:val="00F70673"/>
    <w:rsid w:val="00F709F5"/>
    <w:rsid w:val="00F70E72"/>
    <w:rsid w:val="00F71D42"/>
    <w:rsid w:val="00F71D49"/>
    <w:rsid w:val="00F722D3"/>
    <w:rsid w:val="00F735B6"/>
    <w:rsid w:val="00F735BC"/>
    <w:rsid w:val="00F73CA3"/>
    <w:rsid w:val="00F75091"/>
    <w:rsid w:val="00F7545E"/>
    <w:rsid w:val="00F769D0"/>
    <w:rsid w:val="00F777DB"/>
    <w:rsid w:val="00F80F4A"/>
    <w:rsid w:val="00F81050"/>
    <w:rsid w:val="00F8145F"/>
    <w:rsid w:val="00F819C1"/>
    <w:rsid w:val="00F81D3F"/>
    <w:rsid w:val="00F81FB0"/>
    <w:rsid w:val="00F8321F"/>
    <w:rsid w:val="00F83BD4"/>
    <w:rsid w:val="00F849CD"/>
    <w:rsid w:val="00F8504F"/>
    <w:rsid w:val="00F8529A"/>
    <w:rsid w:val="00F85AFA"/>
    <w:rsid w:val="00F865B8"/>
    <w:rsid w:val="00F86D61"/>
    <w:rsid w:val="00F9004C"/>
    <w:rsid w:val="00F90124"/>
    <w:rsid w:val="00F90319"/>
    <w:rsid w:val="00F90447"/>
    <w:rsid w:val="00F90630"/>
    <w:rsid w:val="00F91157"/>
    <w:rsid w:val="00F911D3"/>
    <w:rsid w:val="00F915CD"/>
    <w:rsid w:val="00F92247"/>
    <w:rsid w:val="00F92310"/>
    <w:rsid w:val="00F9374B"/>
    <w:rsid w:val="00F93770"/>
    <w:rsid w:val="00F93C6A"/>
    <w:rsid w:val="00F93CD4"/>
    <w:rsid w:val="00F94088"/>
    <w:rsid w:val="00F941BB"/>
    <w:rsid w:val="00F94CDD"/>
    <w:rsid w:val="00F968C1"/>
    <w:rsid w:val="00F96E51"/>
    <w:rsid w:val="00F971C8"/>
    <w:rsid w:val="00F977CA"/>
    <w:rsid w:val="00F977D9"/>
    <w:rsid w:val="00F9785B"/>
    <w:rsid w:val="00F97968"/>
    <w:rsid w:val="00F97E78"/>
    <w:rsid w:val="00FA027D"/>
    <w:rsid w:val="00FA029C"/>
    <w:rsid w:val="00FA088C"/>
    <w:rsid w:val="00FA0C6B"/>
    <w:rsid w:val="00FA0F7F"/>
    <w:rsid w:val="00FA0FBA"/>
    <w:rsid w:val="00FA0FEF"/>
    <w:rsid w:val="00FA1A8D"/>
    <w:rsid w:val="00FA2441"/>
    <w:rsid w:val="00FA2DB0"/>
    <w:rsid w:val="00FA341A"/>
    <w:rsid w:val="00FA3A81"/>
    <w:rsid w:val="00FA3D77"/>
    <w:rsid w:val="00FA3E1C"/>
    <w:rsid w:val="00FA40A6"/>
    <w:rsid w:val="00FA4395"/>
    <w:rsid w:val="00FA4557"/>
    <w:rsid w:val="00FA464D"/>
    <w:rsid w:val="00FA4745"/>
    <w:rsid w:val="00FA48BF"/>
    <w:rsid w:val="00FA5176"/>
    <w:rsid w:val="00FA5D61"/>
    <w:rsid w:val="00FA6830"/>
    <w:rsid w:val="00FA6C31"/>
    <w:rsid w:val="00FA700F"/>
    <w:rsid w:val="00FA71A8"/>
    <w:rsid w:val="00FA7B56"/>
    <w:rsid w:val="00FA7C2C"/>
    <w:rsid w:val="00FB0712"/>
    <w:rsid w:val="00FB1449"/>
    <w:rsid w:val="00FB1E48"/>
    <w:rsid w:val="00FB2191"/>
    <w:rsid w:val="00FB2204"/>
    <w:rsid w:val="00FB2B98"/>
    <w:rsid w:val="00FB35D3"/>
    <w:rsid w:val="00FB3672"/>
    <w:rsid w:val="00FB3820"/>
    <w:rsid w:val="00FB38FA"/>
    <w:rsid w:val="00FB3943"/>
    <w:rsid w:val="00FB3BCB"/>
    <w:rsid w:val="00FB44D7"/>
    <w:rsid w:val="00FB62C4"/>
    <w:rsid w:val="00FB65A6"/>
    <w:rsid w:val="00FB67AF"/>
    <w:rsid w:val="00FB77E3"/>
    <w:rsid w:val="00FC02F2"/>
    <w:rsid w:val="00FC05AA"/>
    <w:rsid w:val="00FC063E"/>
    <w:rsid w:val="00FC06AA"/>
    <w:rsid w:val="00FC06DB"/>
    <w:rsid w:val="00FC07B8"/>
    <w:rsid w:val="00FC0D50"/>
    <w:rsid w:val="00FC13B9"/>
    <w:rsid w:val="00FC2098"/>
    <w:rsid w:val="00FC3511"/>
    <w:rsid w:val="00FC41F4"/>
    <w:rsid w:val="00FC48E5"/>
    <w:rsid w:val="00FC61D1"/>
    <w:rsid w:val="00FC6D2F"/>
    <w:rsid w:val="00FC70DF"/>
    <w:rsid w:val="00FC741E"/>
    <w:rsid w:val="00FC747E"/>
    <w:rsid w:val="00FC763B"/>
    <w:rsid w:val="00FD021A"/>
    <w:rsid w:val="00FD0E2E"/>
    <w:rsid w:val="00FD2D89"/>
    <w:rsid w:val="00FD35C6"/>
    <w:rsid w:val="00FD4638"/>
    <w:rsid w:val="00FD507D"/>
    <w:rsid w:val="00FD53F0"/>
    <w:rsid w:val="00FD53FE"/>
    <w:rsid w:val="00FD6253"/>
    <w:rsid w:val="00FD6D49"/>
    <w:rsid w:val="00FD71B2"/>
    <w:rsid w:val="00FD7209"/>
    <w:rsid w:val="00FD7786"/>
    <w:rsid w:val="00FD7959"/>
    <w:rsid w:val="00FD7FB5"/>
    <w:rsid w:val="00FE1931"/>
    <w:rsid w:val="00FE2670"/>
    <w:rsid w:val="00FE2829"/>
    <w:rsid w:val="00FE2C60"/>
    <w:rsid w:val="00FE310B"/>
    <w:rsid w:val="00FE3135"/>
    <w:rsid w:val="00FE4084"/>
    <w:rsid w:val="00FE4264"/>
    <w:rsid w:val="00FE4621"/>
    <w:rsid w:val="00FE4A80"/>
    <w:rsid w:val="00FE50F1"/>
    <w:rsid w:val="00FE51B5"/>
    <w:rsid w:val="00FE5E81"/>
    <w:rsid w:val="00FE61DF"/>
    <w:rsid w:val="00FE6CD0"/>
    <w:rsid w:val="00FE706B"/>
    <w:rsid w:val="00FE7A24"/>
    <w:rsid w:val="00FF0368"/>
    <w:rsid w:val="00FF07CF"/>
    <w:rsid w:val="00FF0AD3"/>
    <w:rsid w:val="00FF0E2C"/>
    <w:rsid w:val="00FF2847"/>
    <w:rsid w:val="00FF2A2D"/>
    <w:rsid w:val="00FF2FAA"/>
    <w:rsid w:val="00FF30BC"/>
    <w:rsid w:val="00FF32E2"/>
    <w:rsid w:val="00FF36CE"/>
    <w:rsid w:val="00FF3913"/>
    <w:rsid w:val="00FF400F"/>
    <w:rsid w:val="00FF419D"/>
    <w:rsid w:val="00FF4408"/>
    <w:rsid w:val="00FF5ABB"/>
    <w:rsid w:val="00FF63EB"/>
    <w:rsid w:val="00FF65B8"/>
    <w:rsid w:val="00FF7072"/>
    <w:rsid w:val="00FF794D"/>
    <w:rsid w:val="00FF7B5F"/>
    <w:rsid w:val="00FF7BF6"/>
    <w:rsid w:val="012DBA1B"/>
    <w:rsid w:val="0131A86A"/>
    <w:rsid w:val="01345D57"/>
    <w:rsid w:val="013D7432"/>
    <w:rsid w:val="01799B67"/>
    <w:rsid w:val="0179B678"/>
    <w:rsid w:val="01A0C60E"/>
    <w:rsid w:val="01A3F91E"/>
    <w:rsid w:val="01BDC9AB"/>
    <w:rsid w:val="02070F7A"/>
    <w:rsid w:val="0212CEF0"/>
    <w:rsid w:val="0218CACA"/>
    <w:rsid w:val="024E5527"/>
    <w:rsid w:val="02511F78"/>
    <w:rsid w:val="027D1FE1"/>
    <w:rsid w:val="0297671F"/>
    <w:rsid w:val="02A388D0"/>
    <w:rsid w:val="02B29565"/>
    <w:rsid w:val="02DBAAF5"/>
    <w:rsid w:val="02FE8D72"/>
    <w:rsid w:val="03071C9D"/>
    <w:rsid w:val="0320B928"/>
    <w:rsid w:val="0335ADFF"/>
    <w:rsid w:val="034A6C02"/>
    <w:rsid w:val="034BE9AF"/>
    <w:rsid w:val="036BFD08"/>
    <w:rsid w:val="037F1AA0"/>
    <w:rsid w:val="0387322B"/>
    <w:rsid w:val="03B437B1"/>
    <w:rsid w:val="03D59A3E"/>
    <w:rsid w:val="0440A1EF"/>
    <w:rsid w:val="0450F062"/>
    <w:rsid w:val="045106F0"/>
    <w:rsid w:val="045DE8E7"/>
    <w:rsid w:val="047848FF"/>
    <w:rsid w:val="04843F07"/>
    <w:rsid w:val="049EB405"/>
    <w:rsid w:val="04E895D4"/>
    <w:rsid w:val="04EB4E11"/>
    <w:rsid w:val="04EF80F6"/>
    <w:rsid w:val="04F4238C"/>
    <w:rsid w:val="0539C683"/>
    <w:rsid w:val="0548A18D"/>
    <w:rsid w:val="05549CC8"/>
    <w:rsid w:val="0575ACDE"/>
    <w:rsid w:val="0598F25B"/>
    <w:rsid w:val="05B5AF39"/>
    <w:rsid w:val="05BA971C"/>
    <w:rsid w:val="05CB26D1"/>
    <w:rsid w:val="05CCB5C6"/>
    <w:rsid w:val="05E44CD9"/>
    <w:rsid w:val="05ED0E78"/>
    <w:rsid w:val="05F5F52A"/>
    <w:rsid w:val="05F9A37B"/>
    <w:rsid w:val="061A2701"/>
    <w:rsid w:val="06391418"/>
    <w:rsid w:val="063FEF52"/>
    <w:rsid w:val="06470CE2"/>
    <w:rsid w:val="06549ACE"/>
    <w:rsid w:val="065CAAD5"/>
    <w:rsid w:val="065D5B88"/>
    <w:rsid w:val="068B361F"/>
    <w:rsid w:val="06906B64"/>
    <w:rsid w:val="06B5EA85"/>
    <w:rsid w:val="06E8A76B"/>
    <w:rsid w:val="06EBA045"/>
    <w:rsid w:val="06F55C8D"/>
    <w:rsid w:val="073397F2"/>
    <w:rsid w:val="073D4DC6"/>
    <w:rsid w:val="074ECC70"/>
    <w:rsid w:val="07590C14"/>
    <w:rsid w:val="078DCF4D"/>
    <w:rsid w:val="0792951C"/>
    <w:rsid w:val="079E5F2C"/>
    <w:rsid w:val="07C1D8EF"/>
    <w:rsid w:val="07D31AEB"/>
    <w:rsid w:val="07F19F1A"/>
    <w:rsid w:val="0806E2A0"/>
    <w:rsid w:val="080D50A5"/>
    <w:rsid w:val="080F4733"/>
    <w:rsid w:val="0828C8E3"/>
    <w:rsid w:val="082B7ACF"/>
    <w:rsid w:val="08309D1B"/>
    <w:rsid w:val="083F506B"/>
    <w:rsid w:val="085E0F75"/>
    <w:rsid w:val="086C8266"/>
    <w:rsid w:val="08999DA9"/>
    <w:rsid w:val="08B3ADF3"/>
    <w:rsid w:val="08BDE008"/>
    <w:rsid w:val="08DC242C"/>
    <w:rsid w:val="09136D2E"/>
    <w:rsid w:val="0948C9EF"/>
    <w:rsid w:val="09608A84"/>
    <w:rsid w:val="09A0FB30"/>
    <w:rsid w:val="09BB09BD"/>
    <w:rsid w:val="09DE479E"/>
    <w:rsid w:val="09E2AF93"/>
    <w:rsid w:val="0A19F951"/>
    <w:rsid w:val="0A1FC290"/>
    <w:rsid w:val="0A249078"/>
    <w:rsid w:val="0A29ABF9"/>
    <w:rsid w:val="0A3C5ADF"/>
    <w:rsid w:val="0A6B8E29"/>
    <w:rsid w:val="0A8633E5"/>
    <w:rsid w:val="0A8A0500"/>
    <w:rsid w:val="0AA2A26F"/>
    <w:rsid w:val="0AA974FD"/>
    <w:rsid w:val="0AAEE7DA"/>
    <w:rsid w:val="0AB9E2E8"/>
    <w:rsid w:val="0ABD94B5"/>
    <w:rsid w:val="0AC7E885"/>
    <w:rsid w:val="0ACCEBA3"/>
    <w:rsid w:val="0AE3B2D7"/>
    <w:rsid w:val="0AE6DF7C"/>
    <w:rsid w:val="0AFAF896"/>
    <w:rsid w:val="0AFB65CA"/>
    <w:rsid w:val="0B0DC16E"/>
    <w:rsid w:val="0B1DE308"/>
    <w:rsid w:val="0B30B9E2"/>
    <w:rsid w:val="0B3528D3"/>
    <w:rsid w:val="0B3972CF"/>
    <w:rsid w:val="0B54307E"/>
    <w:rsid w:val="0B82972B"/>
    <w:rsid w:val="0B8D1F72"/>
    <w:rsid w:val="0B8DDC0C"/>
    <w:rsid w:val="0B930F3A"/>
    <w:rsid w:val="0B9FAA39"/>
    <w:rsid w:val="0BB58886"/>
    <w:rsid w:val="0BDEBF3E"/>
    <w:rsid w:val="0BF96A04"/>
    <w:rsid w:val="0BFBE3DA"/>
    <w:rsid w:val="0C164387"/>
    <w:rsid w:val="0C1C9264"/>
    <w:rsid w:val="0C6EDFA3"/>
    <w:rsid w:val="0C8FAB7A"/>
    <w:rsid w:val="0CDC030A"/>
    <w:rsid w:val="0D02F059"/>
    <w:rsid w:val="0D4593E4"/>
    <w:rsid w:val="0D8BB6AA"/>
    <w:rsid w:val="0DB1F258"/>
    <w:rsid w:val="0E248132"/>
    <w:rsid w:val="0E25D1ED"/>
    <w:rsid w:val="0E412500"/>
    <w:rsid w:val="0E521009"/>
    <w:rsid w:val="0E659FBE"/>
    <w:rsid w:val="0E6B7E01"/>
    <w:rsid w:val="0E6BB974"/>
    <w:rsid w:val="0E833A78"/>
    <w:rsid w:val="0EA816E3"/>
    <w:rsid w:val="0EB804CD"/>
    <w:rsid w:val="0EEAF404"/>
    <w:rsid w:val="0F05A466"/>
    <w:rsid w:val="0F112AE8"/>
    <w:rsid w:val="0F1C3CD2"/>
    <w:rsid w:val="0F423282"/>
    <w:rsid w:val="0F45C406"/>
    <w:rsid w:val="0F9249AF"/>
    <w:rsid w:val="0F96BFA9"/>
    <w:rsid w:val="0F99456E"/>
    <w:rsid w:val="0F9FA3DF"/>
    <w:rsid w:val="0FC58622"/>
    <w:rsid w:val="0FE3E234"/>
    <w:rsid w:val="1049AE54"/>
    <w:rsid w:val="10969565"/>
    <w:rsid w:val="109D135F"/>
    <w:rsid w:val="109E452B"/>
    <w:rsid w:val="10A84558"/>
    <w:rsid w:val="113388AC"/>
    <w:rsid w:val="118A065D"/>
    <w:rsid w:val="119F9052"/>
    <w:rsid w:val="11BEC1C0"/>
    <w:rsid w:val="11DA1063"/>
    <w:rsid w:val="11DAE026"/>
    <w:rsid w:val="1219A626"/>
    <w:rsid w:val="121FFCB3"/>
    <w:rsid w:val="122B68DF"/>
    <w:rsid w:val="122BE926"/>
    <w:rsid w:val="122CDF15"/>
    <w:rsid w:val="1235A953"/>
    <w:rsid w:val="1275B604"/>
    <w:rsid w:val="128BE318"/>
    <w:rsid w:val="1292ADEE"/>
    <w:rsid w:val="12B6B16B"/>
    <w:rsid w:val="12B9CAFC"/>
    <w:rsid w:val="12F6609D"/>
    <w:rsid w:val="132A682A"/>
    <w:rsid w:val="13333F6F"/>
    <w:rsid w:val="13472F08"/>
    <w:rsid w:val="1348A294"/>
    <w:rsid w:val="13580337"/>
    <w:rsid w:val="13661EF0"/>
    <w:rsid w:val="136D877F"/>
    <w:rsid w:val="13785C04"/>
    <w:rsid w:val="137B8592"/>
    <w:rsid w:val="137BACA6"/>
    <w:rsid w:val="137F0572"/>
    <w:rsid w:val="13897C2D"/>
    <w:rsid w:val="13A8B4C4"/>
    <w:rsid w:val="13CC1BBC"/>
    <w:rsid w:val="13E0F833"/>
    <w:rsid w:val="13E57D55"/>
    <w:rsid w:val="13EC957E"/>
    <w:rsid w:val="14047ACE"/>
    <w:rsid w:val="140651BA"/>
    <w:rsid w:val="141FF887"/>
    <w:rsid w:val="1466468A"/>
    <w:rsid w:val="14817171"/>
    <w:rsid w:val="1491BFEB"/>
    <w:rsid w:val="1498036F"/>
    <w:rsid w:val="14DC6780"/>
    <w:rsid w:val="14DEFFE8"/>
    <w:rsid w:val="14F76607"/>
    <w:rsid w:val="14F85B39"/>
    <w:rsid w:val="1524CBD7"/>
    <w:rsid w:val="152828EF"/>
    <w:rsid w:val="15372925"/>
    <w:rsid w:val="15390146"/>
    <w:rsid w:val="1539C71F"/>
    <w:rsid w:val="15425872"/>
    <w:rsid w:val="15786BC6"/>
    <w:rsid w:val="158F2DB9"/>
    <w:rsid w:val="159B497A"/>
    <w:rsid w:val="15AABE34"/>
    <w:rsid w:val="15BA38A2"/>
    <w:rsid w:val="15E801F0"/>
    <w:rsid w:val="15F4982F"/>
    <w:rsid w:val="160A14B7"/>
    <w:rsid w:val="1612698E"/>
    <w:rsid w:val="161B760A"/>
    <w:rsid w:val="162EB89F"/>
    <w:rsid w:val="16518C10"/>
    <w:rsid w:val="165F4A3F"/>
    <w:rsid w:val="167310CD"/>
    <w:rsid w:val="16A85FBE"/>
    <w:rsid w:val="16B8382E"/>
    <w:rsid w:val="16F6AA2B"/>
    <w:rsid w:val="16FE6768"/>
    <w:rsid w:val="1711B4C8"/>
    <w:rsid w:val="172E7A61"/>
    <w:rsid w:val="17322E39"/>
    <w:rsid w:val="17407C4B"/>
    <w:rsid w:val="176939BE"/>
    <w:rsid w:val="176BD9B8"/>
    <w:rsid w:val="176D44E9"/>
    <w:rsid w:val="17AD3C59"/>
    <w:rsid w:val="17B725F3"/>
    <w:rsid w:val="17C89E7C"/>
    <w:rsid w:val="17E439EA"/>
    <w:rsid w:val="17FF5986"/>
    <w:rsid w:val="18039921"/>
    <w:rsid w:val="182AD22A"/>
    <w:rsid w:val="182EA4F6"/>
    <w:rsid w:val="182EDDE0"/>
    <w:rsid w:val="1836BF65"/>
    <w:rsid w:val="183A49A5"/>
    <w:rsid w:val="183F0B80"/>
    <w:rsid w:val="186A65EF"/>
    <w:rsid w:val="187D1B00"/>
    <w:rsid w:val="189DD922"/>
    <w:rsid w:val="18A9529D"/>
    <w:rsid w:val="18B03958"/>
    <w:rsid w:val="18E9EA0F"/>
    <w:rsid w:val="18EE9EA1"/>
    <w:rsid w:val="191B79B3"/>
    <w:rsid w:val="191C413F"/>
    <w:rsid w:val="19252750"/>
    <w:rsid w:val="193A947B"/>
    <w:rsid w:val="19481000"/>
    <w:rsid w:val="19526DAA"/>
    <w:rsid w:val="1955010A"/>
    <w:rsid w:val="1961AE89"/>
    <w:rsid w:val="1970EF0D"/>
    <w:rsid w:val="19A14DE0"/>
    <w:rsid w:val="19AE67AC"/>
    <w:rsid w:val="19B69B15"/>
    <w:rsid w:val="19C48B79"/>
    <w:rsid w:val="19D3405D"/>
    <w:rsid w:val="1A0698AC"/>
    <w:rsid w:val="1A59DC73"/>
    <w:rsid w:val="1A6F9285"/>
    <w:rsid w:val="1A7516F1"/>
    <w:rsid w:val="1A91B82F"/>
    <w:rsid w:val="1AE58318"/>
    <w:rsid w:val="1AF685B3"/>
    <w:rsid w:val="1AFC1757"/>
    <w:rsid w:val="1B11673B"/>
    <w:rsid w:val="1B1319AB"/>
    <w:rsid w:val="1B2FE7FC"/>
    <w:rsid w:val="1B771563"/>
    <w:rsid w:val="1B7757EB"/>
    <w:rsid w:val="1BA1C78B"/>
    <w:rsid w:val="1BCE46A0"/>
    <w:rsid w:val="1C0CFCEA"/>
    <w:rsid w:val="1C2355DA"/>
    <w:rsid w:val="1C2F32F8"/>
    <w:rsid w:val="1C92BF50"/>
    <w:rsid w:val="1C9FAD88"/>
    <w:rsid w:val="1CA9FB9E"/>
    <w:rsid w:val="1CD5F594"/>
    <w:rsid w:val="1CE3CFC2"/>
    <w:rsid w:val="1CEFE36C"/>
    <w:rsid w:val="1CF0DD6F"/>
    <w:rsid w:val="1D0CD598"/>
    <w:rsid w:val="1D221F83"/>
    <w:rsid w:val="1D2F5E6D"/>
    <w:rsid w:val="1D47EB90"/>
    <w:rsid w:val="1D5F79FC"/>
    <w:rsid w:val="1D65E47A"/>
    <w:rsid w:val="1D86D6CE"/>
    <w:rsid w:val="1D8852A2"/>
    <w:rsid w:val="1D885A1D"/>
    <w:rsid w:val="1DB53841"/>
    <w:rsid w:val="1DC080CF"/>
    <w:rsid w:val="1DC9699C"/>
    <w:rsid w:val="1E2388B2"/>
    <w:rsid w:val="1E25D240"/>
    <w:rsid w:val="1E3D68A3"/>
    <w:rsid w:val="1E4CFBDF"/>
    <w:rsid w:val="1E767BE6"/>
    <w:rsid w:val="1E814D65"/>
    <w:rsid w:val="1E8DFA2F"/>
    <w:rsid w:val="1EBF7562"/>
    <w:rsid w:val="1ED82F11"/>
    <w:rsid w:val="1EF19FA3"/>
    <w:rsid w:val="1F2FE796"/>
    <w:rsid w:val="1F3909ED"/>
    <w:rsid w:val="1F4DA8A8"/>
    <w:rsid w:val="1F61DBA5"/>
    <w:rsid w:val="1FAB731E"/>
    <w:rsid w:val="1FB8E745"/>
    <w:rsid w:val="1FF8A417"/>
    <w:rsid w:val="2005A70B"/>
    <w:rsid w:val="20609AE7"/>
    <w:rsid w:val="20672E1A"/>
    <w:rsid w:val="2071B952"/>
    <w:rsid w:val="20AA89C3"/>
    <w:rsid w:val="20B2084E"/>
    <w:rsid w:val="20CD07C2"/>
    <w:rsid w:val="20D957D7"/>
    <w:rsid w:val="20F3F8E9"/>
    <w:rsid w:val="20F3FCA4"/>
    <w:rsid w:val="20F6CF39"/>
    <w:rsid w:val="210E712E"/>
    <w:rsid w:val="2155E835"/>
    <w:rsid w:val="216D59A1"/>
    <w:rsid w:val="217663CE"/>
    <w:rsid w:val="2189CB17"/>
    <w:rsid w:val="2199297D"/>
    <w:rsid w:val="21DF01A9"/>
    <w:rsid w:val="21E0873D"/>
    <w:rsid w:val="2204C7CD"/>
    <w:rsid w:val="220C1E44"/>
    <w:rsid w:val="220E9670"/>
    <w:rsid w:val="2219D8E8"/>
    <w:rsid w:val="22496CAA"/>
    <w:rsid w:val="225F06EC"/>
    <w:rsid w:val="227553BF"/>
    <w:rsid w:val="2275FC80"/>
    <w:rsid w:val="22C59FF5"/>
    <w:rsid w:val="22E3392C"/>
    <w:rsid w:val="22E6EDA3"/>
    <w:rsid w:val="232D2795"/>
    <w:rsid w:val="23577E91"/>
    <w:rsid w:val="23690BB5"/>
    <w:rsid w:val="23A54422"/>
    <w:rsid w:val="23A58C87"/>
    <w:rsid w:val="23A64F4C"/>
    <w:rsid w:val="23BA4F4B"/>
    <w:rsid w:val="23ED62ED"/>
    <w:rsid w:val="2405D086"/>
    <w:rsid w:val="24366475"/>
    <w:rsid w:val="245A0D3F"/>
    <w:rsid w:val="24817821"/>
    <w:rsid w:val="248290C2"/>
    <w:rsid w:val="2495FA61"/>
    <w:rsid w:val="249BC24B"/>
    <w:rsid w:val="24B73B42"/>
    <w:rsid w:val="24DDACF0"/>
    <w:rsid w:val="24EA00EA"/>
    <w:rsid w:val="24F3C786"/>
    <w:rsid w:val="24FCE3AB"/>
    <w:rsid w:val="2509DD05"/>
    <w:rsid w:val="2509E5EF"/>
    <w:rsid w:val="2521A98E"/>
    <w:rsid w:val="252BD712"/>
    <w:rsid w:val="252DB6F5"/>
    <w:rsid w:val="2557155F"/>
    <w:rsid w:val="25803940"/>
    <w:rsid w:val="259E10C0"/>
    <w:rsid w:val="25C1B366"/>
    <w:rsid w:val="25E8CC2E"/>
    <w:rsid w:val="25F6E4A4"/>
    <w:rsid w:val="2636373A"/>
    <w:rsid w:val="265A8849"/>
    <w:rsid w:val="26635844"/>
    <w:rsid w:val="267A51AC"/>
    <w:rsid w:val="26939952"/>
    <w:rsid w:val="26CF1DE7"/>
    <w:rsid w:val="26DDE627"/>
    <w:rsid w:val="26E4AA2F"/>
    <w:rsid w:val="2715BA8D"/>
    <w:rsid w:val="274B77F4"/>
    <w:rsid w:val="276CC8FF"/>
    <w:rsid w:val="277396A9"/>
    <w:rsid w:val="27752961"/>
    <w:rsid w:val="2785D143"/>
    <w:rsid w:val="279F710C"/>
    <w:rsid w:val="27CD27C1"/>
    <w:rsid w:val="283C9A10"/>
    <w:rsid w:val="2848B4B9"/>
    <w:rsid w:val="2861569E"/>
    <w:rsid w:val="2867B9B5"/>
    <w:rsid w:val="287A9022"/>
    <w:rsid w:val="2883C165"/>
    <w:rsid w:val="2888E5A0"/>
    <w:rsid w:val="28AA3023"/>
    <w:rsid w:val="28D340D4"/>
    <w:rsid w:val="29070531"/>
    <w:rsid w:val="2931A177"/>
    <w:rsid w:val="297CDC6E"/>
    <w:rsid w:val="29984BC2"/>
    <w:rsid w:val="299DBABC"/>
    <w:rsid w:val="29F22DF3"/>
    <w:rsid w:val="2A143A23"/>
    <w:rsid w:val="2A2E1A92"/>
    <w:rsid w:val="2A300381"/>
    <w:rsid w:val="2A46C7DB"/>
    <w:rsid w:val="2A8BD4A9"/>
    <w:rsid w:val="2AC79CB0"/>
    <w:rsid w:val="2ACA7CC4"/>
    <w:rsid w:val="2AF763E4"/>
    <w:rsid w:val="2B2CCC79"/>
    <w:rsid w:val="2B44D4DF"/>
    <w:rsid w:val="2B562823"/>
    <w:rsid w:val="2B5845C3"/>
    <w:rsid w:val="2B5DC297"/>
    <w:rsid w:val="2B7FA466"/>
    <w:rsid w:val="2B8F4B1C"/>
    <w:rsid w:val="2BAB4680"/>
    <w:rsid w:val="2BD549ED"/>
    <w:rsid w:val="2BE0CA0F"/>
    <w:rsid w:val="2C2A774C"/>
    <w:rsid w:val="2C3A2C8F"/>
    <w:rsid w:val="2C9B9F9A"/>
    <w:rsid w:val="2CA600E9"/>
    <w:rsid w:val="2CCFF9EB"/>
    <w:rsid w:val="2CDD0CA3"/>
    <w:rsid w:val="2D033F37"/>
    <w:rsid w:val="2D0AD994"/>
    <w:rsid w:val="2D1097FF"/>
    <w:rsid w:val="2D2DD460"/>
    <w:rsid w:val="2D74F44F"/>
    <w:rsid w:val="2DC235F0"/>
    <w:rsid w:val="2DE13484"/>
    <w:rsid w:val="2DEBD730"/>
    <w:rsid w:val="2E1156D5"/>
    <w:rsid w:val="2E3EC82D"/>
    <w:rsid w:val="2E4064FA"/>
    <w:rsid w:val="2E81452F"/>
    <w:rsid w:val="2E97D5D1"/>
    <w:rsid w:val="2EB89567"/>
    <w:rsid w:val="2EBDDB99"/>
    <w:rsid w:val="2ECF38A1"/>
    <w:rsid w:val="2EEF7EA6"/>
    <w:rsid w:val="2F0D6681"/>
    <w:rsid w:val="2F0D6EE9"/>
    <w:rsid w:val="2F30D828"/>
    <w:rsid w:val="2F312D03"/>
    <w:rsid w:val="2F3E9DD4"/>
    <w:rsid w:val="2F8260C1"/>
    <w:rsid w:val="2F8E79A0"/>
    <w:rsid w:val="2FEBC9A3"/>
    <w:rsid w:val="2FF60201"/>
    <w:rsid w:val="30047D48"/>
    <w:rsid w:val="30142C05"/>
    <w:rsid w:val="303C8F72"/>
    <w:rsid w:val="303E1EB1"/>
    <w:rsid w:val="304E84D4"/>
    <w:rsid w:val="305BE802"/>
    <w:rsid w:val="306C8302"/>
    <w:rsid w:val="308837A2"/>
    <w:rsid w:val="30DDE240"/>
    <w:rsid w:val="31208C50"/>
    <w:rsid w:val="319E8E8F"/>
    <w:rsid w:val="31BD510A"/>
    <w:rsid w:val="31E766B1"/>
    <w:rsid w:val="31F2D796"/>
    <w:rsid w:val="31F4E79C"/>
    <w:rsid w:val="322CABEC"/>
    <w:rsid w:val="3249FD49"/>
    <w:rsid w:val="324B45BA"/>
    <w:rsid w:val="325DE66F"/>
    <w:rsid w:val="325E7751"/>
    <w:rsid w:val="32634F3D"/>
    <w:rsid w:val="32641D5D"/>
    <w:rsid w:val="326471AD"/>
    <w:rsid w:val="32A1BCCB"/>
    <w:rsid w:val="32F4DCEF"/>
    <w:rsid w:val="331709F2"/>
    <w:rsid w:val="3357A3A9"/>
    <w:rsid w:val="33727E4C"/>
    <w:rsid w:val="338E04D6"/>
    <w:rsid w:val="33A1C13B"/>
    <w:rsid w:val="33A9EE31"/>
    <w:rsid w:val="33AA077B"/>
    <w:rsid w:val="33AE4698"/>
    <w:rsid w:val="33C5CA52"/>
    <w:rsid w:val="33C65F88"/>
    <w:rsid w:val="340A18B5"/>
    <w:rsid w:val="34212B29"/>
    <w:rsid w:val="3432CED6"/>
    <w:rsid w:val="3432F3D4"/>
    <w:rsid w:val="3471505E"/>
    <w:rsid w:val="347AF08E"/>
    <w:rsid w:val="348EF4D8"/>
    <w:rsid w:val="34A4DD52"/>
    <w:rsid w:val="34C553E7"/>
    <w:rsid w:val="34C8D260"/>
    <w:rsid w:val="34DF7B26"/>
    <w:rsid w:val="34F626DF"/>
    <w:rsid w:val="352E8D6E"/>
    <w:rsid w:val="352F920E"/>
    <w:rsid w:val="3534B8D0"/>
    <w:rsid w:val="354673BA"/>
    <w:rsid w:val="3550BD07"/>
    <w:rsid w:val="355C8820"/>
    <w:rsid w:val="355EB73E"/>
    <w:rsid w:val="35850891"/>
    <w:rsid w:val="359AD27B"/>
    <w:rsid w:val="359D1561"/>
    <w:rsid w:val="35E78623"/>
    <w:rsid w:val="361E3EB7"/>
    <w:rsid w:val="3622AAE9"/>
    <w:rsid w:val="368D2A6C"/>
    <w:rsid w:val="36994279"/>
    <w:rsid w:val="369A6CED"/>
    <w:rsid w:val="369FD368"/>
    <w:rsid w:val="36A377FE"/>
    <w:rsid w:val="3711C122"/>
    <w:rsid w:val="373988FD"/>
    <w:rsid w:val="374D533D"/>
    <w:rsid w:val="37847373"/>
    <w:rsid w:val="378FFA1E"/>
    <w:rsid w:val="37B0E837"/>
    <w:rsid w:val="37C9D053"/>
    <w:rsid w:val="37FBFDE4"/>
    <w:rsid w:val="37FECE93"/>
    <w:rsid w:val="38029282"/>
    <w:rsid w:val="3816D2A7"/>
    <w:rsid w:val="381B88F0"/>
    <w:rsid w:val="382E0A94"/>
    <w:rsid w:val="383E2119"/>
    <w:rsid w:val="384734E4"/>
    <w:rsid w:val="384E7D65"/>
    <w:rsid w:val="384EAA31"/>
    <w:rsid w:val="387B37C6"/>
    <w:rsid w:val="38812B37"/>
    <w:rsid w:val="38A55CB6"/>
    <w:rsid w:val="38B7149B"/>
    <w:rsid w:val="38BAD9F0"/>
    <w:rsid w:val="38E09C1C"/>
    <w:rsid w:val="38E28FB3"/>
    <w:rsid w:val="38F54805"/>
    <w:rsid w:val="38FAE3FC"/>
    <w:rsid w:val="39047A9A"/>
    <w:rsid w:val="390DC1F3"/>
    <w:rsid w:val="3914000E"/>
    <w:rsid w:val="39148595"/>
    <w:rsid w:val="391B744B"/>
    <w:rsid w:val="392FE77A"/>
    <w:rsid w:val="393DD838"/>
    <w:rsid w:val="395C8C2D"/>
    <w:rsid w:val="39870EB4"/>
    <w:rsid w:val="399056CD"/>
    <w:rsid w:val="3994EB91"/>
    <w:rsid w:val="39C60C7F"/>
    <w:rsid w:val="39D48278"/>
    <w:rsid w:val="39E22BD5"/>
    <w:rsid w:val="3A3C5EE0"/>
    <w:rsid w:val="3A4AFD60"/>
    <w:rsid w:val="3A70F004"/>
    <w:rsid w:val="3AA6D96C"/>
    <w:rsid w:val="3ADD9058"/>
    <w:rsid w:val="3AE684AD"/>
    <w:rsid w:val="3AEF0592"/>
    <w:rsid w:val="3B159D14"/>
    <w:rsid w:val="3B396881"/>
    <w:rsid w:val="3B5CB6B0"/>
    <w:rsid w:val="3B67B103"/>
    <w:rsid w:val="3B885E51"/>
    <w:rsid w:val="3B891D62"/>
    <w:rsid w:val="3B9A625D"/>
    <w:rsid w:val="3BB44B87"/>
    <w:rsid w:val="3BB5E347"/>
    <w:rsid w:val="3BDA4E0E"/>
    <w:rsid w:val="3BE744C5"/>
    <w:rsid w:val="3BF4CB30"/>
    <w:rsid w:val="3C0138B0"/>
    <w:rsid w:val="3C337DBA"/>
    <w:rsid w:val="3C42EFED"/>
    <w:rsid w:val="3C6D31DB"/>
    <w:rsid w:val="3C73FE38"/>
    <w:rsid w:val="3C770726"/>
    <w:rsid w:val="3C93845B"/>
    <w:rsid w:val="3CAE4939"/>
    <w:rsid w:val="3CD4213D"/>
    <w:rsid w:val="3CFB5BA1"/>
    <w:rsid w:val="3D29FB65"/>
    <w:rsid w:val="3D325606"/>
    <w:rsid w:val="3D5294DF"/>
    <w:rsid w:val="3D572357"/>
    <w:rsid w:val="3D82EAB1"/>
    <w:rsid w:val="3D9471E9"/>
    <w:rsid w:val="3D9F1767"/>
    <w:rsid w:val="3DB28B98"/>
    <w:rsid w:val="3DB72BE1"/>
    <w:rsid w:val="3DC3F444"/>
    <w:rsid w:val="3DC77F15"/>
    <w:rsid w:val="3DD0A303"/>
    <w:rsid w:val="3DE93A4D"/>
    <w:rsid w:val="3E0CA630"/>
    <w:rsid w:val="3E0CB2E3"/>
    <w:rsid w:val="3E13FF5D"/>
    <w:rsid w:val="3E1548D1"/>
    <w:rsid w:val="3E174686"/>
    <w:rsid w:val="3E63FC9D"/>
    <w:rsid w:val="3E67CB65"/>
    <w:rsid w:val="3E69A7BE"/>
    <w:rsid w:val="3E74F125"/>
    <w:rsid w:val="3E8C3A76"/>
    <w:rsid w:val="3E982327"/>
    <w:rsid w:val="3E9A0938"/>
    <w:rsid w:val="3EC0B205"/>
    <w:rsid w:val="3ECA94F4"/>
    <w:rsid w:val="3ED41582"/>
    <w:rsid w:val="3EE8341B"/>
    <w:rsid w:val="3F0E25DD"/>
    <w:rsid w:val="3F271467"/>
    <w:rsid w:val="3F3832B8"/>
    <w:rsid w:val="3F86736D"/>
    <w:rsid w:val="3F87DFBB"/>
    <w:rsid w:val="3FB115F1"/>
    <w:rsid w:val="3FB338E8"/>
    <w:rsid w:val="3FBF915D"/>
    <w:rsid w:val="3FCB1B68"/>
    <w:rsid w:val="3FD3A5BC"/>
    <w:rsid w:val="3FDA4126"/>
    <w:rsid w:val="3FF3462F"/>
    <w:rsid w:val="4014F2BE"/>
    <w:rsid w:val="40B123EB"/>
    <w:rsid w:val="40CCFF7B"/>
    <w:rsid w:val="411A9757"/>
    <w:rsid w:val="412AD56C"/>
    <w:rsid w:val="4133DFA4"/>
    <w:rsid w:val="4141A59C"/>
    <w:rsid w:val="41515273"/>
    <w:rsid w:val="416A1CB1"/>
    <w:rsid w:val="4172A8F9"/>
    <w:rsid w:val="41B28FD4"/>
    <w:rsid w:val="41CEE6A8"/>
    <w:rsid w:val="41E8F763"/>
    <w:rsid w:val="41EDB3F5"/>
    <w:rsid w:val="41F728F0"/>
    <w:rsid w:val="421E9F9C"/>
    <w:rsid w:val="425F13A1"/>
    <w:rsid w:val="42971F67"/>
    <w:rsid w:val="429842D0"/>
    <w:rsid w:val="429AC181"/>
    <w:rsid w:val="42B21D6B"/>
    <w:rsid w:val="42BE0B1E"/>
    <w:rsid w:val="42C02808"/>
    <w:rsid w:val="42C0747A"/>
    <w:rsid w:val="42C2C047"/>
    <w:rsid w:val="4308F4B8"/>
    <w:rsid w:val="4316D319"/>
    <w:rsid w:val="4347AB76"/>
    <w:rsid w:val="4355E6FA"/>
    <w:rsid w:val="43613FB8"/>
    <w:rsid w:val="4374D8F2"/>
    <w:rsid w:val="43BF6C35"/>
    <w:rsid w:val="43D0D253"/>
    <w:rsid w:val="43DBBD7B"/>
    <w:rsid w:val="43DFAA31"/>
    <w:rsid w:val="43E64ED3"/>
    <w:rsid w:val="441A2D1E"/>
    <w:rsid w:val="441E0E28"/>
    <w:rsid w:val="44341297"/>
    <w:rsid w:val="443A06F0"/>
    <w:rsid w:val="4446C215"/>
    <w:rsid w:val="4455F2F9"/>
    <w:rsid w:val="446FD5E6"/>
    <w:rsid w:val="4472BE02"/>
    <w:rsid w:val="447F0476"/>
    <w:rsid w:val="44858641"/>
    <w:rsid w:val="44A1A5B5"/>
    <w:rsid w:val="44ABD8F8"/>
    <w:rsid w:val="44AE4F88"/>
    <w:rsid w:val="44B0A006"/>
    <w:rsid w:val="44D4CC5D"/>
    <w:rsid w:val="44D8FEB8"/>
    <w:rsid w:val="44F4FC22"/>
    <w:rsid w:val="44FB2DCC"/>
    <w:rsid w:val="4521C9AC"/>
    <w:rsid w:val="45321F67"/>
    <w:rsid w:val="45477461"/>
    <w:rsid w:val="4549E009"/>
    <w:rsid w:val="454ED183"/>
    <w:rsid w:val="455C7C8B"/>
    <w:rsid w:val="45613019"/>
    <w:rsid w:val="45762B03"/>
    <w:rsid w:val="459E7490"/>
    <w:rsid w:val="45AB7C3B"/>
    <w:rsid w:val="45AC22DE"/>
    <w:rsid w:val="45BF136A"/>
    <w:rsid w:val="45D6AE26"/>
    <w:rsid w:val="45DDBE4D"/>
    <w:rsid w:val="45F9E185"/>
    <w:rsid w:val="4661B537"/>
    <w:rsid w:val="46945F9A"/>
    <w:rsid w:val="4696DBBE"/>
    <w:rsid w:val="469756CB"/>
    <w:rsid w:val="46A8C96E"/>
    <w:rsid w:val="46B90E0F"/>
    <w:rsid w:val="46CEBFF6"/>
    <w:rsid w:val="46D43A83"/>
    <w:rsid w:val="46E0F336"/>
    <w:rsid w:val="46FB4E70"/>
    <w:rsid w:val="471C061D"/>
    <w:rsid w:val="471C7E9B"/>
    <w:rsid w:val="473FC380"/>
    <w:rsid w:val="474CDA9C"/>
    <w:rsid w:val="47609A81"/>
    <w:rsid w:val="47747F2C"/>
    <w:rsid w:val="478CCB80"/>
    <w:rsid w:val="47A15BBB"/>
    <w:rsid w:val="47B732FB"/>
    <w:rsid w:val="47DD1D39"/>
    <w:rsid w:val="47ED5ADB"/>
    <w:rsid w:val="47FE534E"/>
    <w:rsid w:val="48107DB2"/>
    <w:rsid w:val="48123DBB"/>
    <w:rsid w:val="4813C84A"/>
    <w:rsid w:val="483BB82B"/>
    <w:rsid w:val="48533D7A"/>
    <w:rsid w:val="486DD245"/>
    <w:rsid w:val="488D1B5E"/>
    <w:rsid w:val="489087DB"/>
    <w:rsid w:val="48A4914E"/>
    <w:rsid w:val="48B0464C"/>
    <w:rsid w:val="49076EEF"/>
    <w:rsid w:val="49091BC0"/>
    <w:rsid w:val="491D4409"/>
    <w:rsid w:val="493326CA"/>
    <w:rsid w:val="49508C2F"/>
    <w:rsid w:val="497F1DD1"/>
    <w:rsid w:val="49840649"/>
    <w:rsid w:val="49946484"/>
    <w:rsid w:val="49BC3AD0"/>
    <w:rsid w:val="49BD8F13"/>
    <w:rsid w:val="49BFB7BF"/>
    <w:rsid w:val="49C3FE0C"/>
    <w:rsid w:val="49D7F0F4"/>
    <w:rsid w:val="4A054B2C"/>
    <w:rsid w:val="4A12770E"/>
    <w:rsid w:val="4A155778"/>
    <w:rsid w:val="4A48BA61"/>
    <w:rsid w:val="4A70C1F2"/>
    <w:rsid w:val="4A7FC731"/>
    <w:rsid w:val="4AEBA601"/>
    <w:rsid w:val="4AF266A9"/>
    <w:rsid w:val="4B0A3BE0"/>
    <w:rsid w:val="4B2D16E6"/>
    <w:rsid w:val="4B32F0E3"/>
    <w:rsid w:val="4B3A01B5"/>
    <w:rsid w:val="4B57E67D"/>
    <w:rsid w:val="4B617EC0"/>
    <w:rsid w:val="4B7DEA76"/>
    <w:rsid w:val="4BA5456F"/>
    <w:rsid w:val="4BAC50B4"/>
    <w:rsid w:val="4C115482"/>
    <w:rsid w:val="4C15E829"/>
    <w:rsid w:val="4C2F8DCB"/>
    <w:rsid w:val="4C326220"/>
    <w:rsid w:val="4C448362"/>
    <w:rsid w:val="4C61275C"/>
    <w:rsid w:val="4C76E8C2"/>
    <w:rsid w:val="4C8E00A0"/>
    <w:rsid w:val="4C94D4E1"/>
    <w:rsid w:val="4CCEF8B3"/>
    <w:rsid w:val="4D062D74"/>
    <w:rsid w:val="4D20E79A"/>
    <w:rsid w:val="4D3576C0"/>
    <w:rsid w:val="4D3EB8C4"/>
    <w:rsid w:val="4D3FE790"/>
    <w:rsid w:val="4D440F46"/>
    <w:rsid w:val="4D7B5F06"/>
    <w:rsid w:val="4D88088F"/>
    <w:rsid w:val="4DA7266E"/>
    <w:rsid w:val="4DBE7348"/>
    <w:rsid w:val="4DC7F7C8"/>
    <w:rsid w:val="4DD33C3A"/>
    <w:rsid w:val="4DDED14E"/>
    <w:rsid w:val="4DE43630"/>
    <w:rsid w:val="4E0954AB"/>
    <w:rsid w:val="4E0F09A7"/>
    <w:rsid w:val="4EC47EF5"/>
    <w:rsid w:val="4EC7CD14"/>
    <w:rsid w:val="4F04ADE0"/>
    <w:rsid w:val="4F107C80"/>
    <w:rsid w:val="4F185DF1"/>
    <w:rsid w:val="4F247A5E"/>
    <w:rsid w:val="4FA360F7"/>
    <w:rsid w:val="4FA899B6"/>
    <w:rsid w:val="4FB5CA90"/>
    <w:rsid w:val="4FC81D62"/>
    <w:rsid w:val="4FE8FD19"/>
    <w:rsid w:val="503C17FD"/>
    <w:rsid w:val="50701BAC"/>
    <w:rsid w:val="507DCDE4"/>
    <w:rsid w:val="508E270C"/>
    <w:rsid w:val="50CE147A"/>
    <w:rsid w:val="50D01414"/>
    <w:rsid w:val="514BF442"/>
    <w:rsid w:val="514F1213"/>
    <w:rsid w:val="51648918"/>
    <w:rsid w:val="51750CDF"/>
    <w:rsid w:val="51A05015"/>
    <w:rsid w:val="51C0BCAA"/>
    <w:rsid w:val="51CFA527"/>
    <w:rsid w:val="51E7AA29"/>
    <w:rsid w:val="5214911B"/>
    <w:rsid w:val="522AF582"/>
    <w:rsid w:val="52688F6B"/>
    <w:rsid w:val="528527F4"/>
    <w:rsid w:val="528C5380"/>
    <w:rsid w:val="52B36787"/>
    <w:rsid w:val="52CE371E"/>
    <w:rsid w:val="52D2083F"/>
    <w:rsid w:val="52E34DD0"/>
    <w:rsid w:val="52EC8E9C"/>
    <w:rsid w:val="530A28FD"/>
    <w:rsid w:val="530DC6F7"/>
    <w:rsid w:val="53288E2A"/>
    <w:rsid w:val="53442304"/>
    <w:rsid w:val="5353682C"/>
    <w:rsid w:val="535D6AB4"/>
    <w:rsid w:val="53614920"/>
    <w:rsid w:val="537A23AB"/>
    <w:rsid w:val="5386466E"/>
    <w:rsid w:val="53ABE65C"/>
    <w:rsid w:val="53CFCFC5"/>
    <w:rsid w:val="540739D5"/>
    <w:rsid w:val="5409A430"/>
    <w:rsid w:val="540E05D4"/>
    <w:rsid w:val="540E5A60"/>
    <w:rsid w:val="5416DE94"/>
    <w:rsid w:val="541CF808"/>
    <w:rsid w:val="542F9E86"/>
    <w:rsid w:val="5430C9E4"/>
    <w:rsid w:val="544BD209"/>
    <w:rsid w:val="549AB927"/>
    <w:rsid w:val="54C6839A"/>
    <w:rsid w:val="54E16BA7"/>
    <w:rsid w:val="54FD6E09"/>
    <w:rsid w:val="5535CB32"/>
    <w:rsid w:val="55367666"/>
    <w:rsid w:val="558EE514"/>
    <w:rsid w:val="559AD98B"/>
    <w:rsid w:val="55BF29DE"/>
    <w:rsid w:val="55D09098"/>
    <w:rsid w:val="55D6D0A2"/>
    <w:rsid w:val="55F7FA63"/>
    <w:rsid w:val="560E8339"/>
    <w:rsid w:val="5627F698"/>
    <w:rsid w:val="563C4B7E"/>
    <w:rsid w:val="563EACFA"/>
    <w:rsid w:val="5666815C"/>
    <w:rsid w:val="5667E8B6"/>
    <w:rsid w:val="566AD0DA"/>
    <w:rsid w:val="566D35D9"/>
    <w:rsid w:val="567F6228"/>
    <w:rsid w:val="5681EB41"/>
    <w:rsid w:val="56AC8F51"/>
    <w:rsid w:val="56DA3ED0"/>
    <w:rsid w:val="56E8A14C"/>
    <w:rsid w:val="5704C46E"/>
    <w:rsid w:val="570CC942"/>
    <w:rsid w:val="571F26B4"/>
    <w:rsid w:val="57493022"/>
    <w:rsid w:val="57558933"/>
    <w:rsid w:val="578B0E8F"/>
    <w:rsid w:val="57A56843"/>
    <w:rsid w:val="57E11DEF"/>
    <w:rsid w:val="57F56C37"/>
    <w:rsid w:val="580CEBF5"/>
    <w:rsid w:val="583C8C6D"/>
    <w:rsid w:val="58922481"/>
    <w:rsid w:val="58A2F8C8"/>
    <w:rsid w:val="58B86645"/>
    <w:rsid w:val="58E5C4F0"/>
    <w:rsid w:val="58FFA2B4"/>
    <w:rsid w:val="5912B1B0"/>
    <w:rsid w:val="5929EDED"/>
    <w:rsid w:val="59487316"/>
    <w:rsid w:val="59682DC4"/>
    <w:rsid w:val="598CE7B0"/>
    <w:rsid w:val="59B6E529"/>
    <w:rsid w:val="59B94481"/>
    <w:rsid w:val="59BCCEE5"/>
    <w:rsid w:val="5A02295E"/>
    <w:rsid w:val="5A2F5A46"/>
    <w:rsid w:val="5AA47415"/>
    <w:rsid w:val="5AA718A0"/>
    <w:rsid w:val="5AB85129"/>
    <w:rsid w:val="5AF6BECF"/>
    <w:rsid w:val="5B10A6AD"/>
    <w:rsid w:val="5B280266"/>
    <w:rsid w:val="5B35BBF6"/>
    <w:rsid w:val="5B37073A"/>
    <w:rsid w:val="5B38864D"/>
    <w:rsid w:val="5B61BEC4"/>
    <w:rsid w:val="5B7E1C17"/>
    <w:rsid w:val="5B816570"/>
    <w:rsid w:val="5BA1DC51"/>
    <w:rsid w:val="5BB8E714"/>
    <w:rsid w:val="5BB97E02"/>
    <w:rsid w:val="5BDF7956"/>
    <w:rsid w:val="5BE6E1A0"/>
    <w:rsid w:val="5BE8E61B"/>
    <w:rsid w:val="5C0736CC"/>
    <w:rsid w:val="5C091C75"/>
    <w:rsid w:val="5C29D86A"/>
    <w:rsid w:val="5C89AC33"/>
    <w:rsid w:val="5CA958DA"/>
    <w:rsid w:val="5CBD85A2"/>
    <w:rsid w:val="5CE0A66A"/>
    <w:rsid w:val="5D0CB788"/>
    <w:rsid w:val="5D37E866"/>
    <w:rsid w:val="5D412EDE"/>
    <w:rsid w:val="5D4EC7A7"/>
    <w:rsid w:val="5D8DC147"/>
    <w:rsid w:val="5D94E96F"/>
    <w:rsid w:val="5DB7C381"/>
    <w:rsid w:val="5DBEB5A9"/>
    <w:rsid w:val="5DCE9C84"/>
    <w:rsid w:val="5E124EA5"/>
    <w:rsid w:val="5E1ABFD5"/>
    <w:rsid w:val="5E27DDF9"/>
    <w:rsid w:val="5E596D99"/>
    <w:rsid w:val="5E70FF6F"/>
    <w:rsid w:val="5E7284CD"/>
    <w:rsid w:val="5EABEDD5"/>
    <w:rsid w:val="5EC16C0C"/>
    <w:rsid w:val="5EEEA90E"/>
    <w:rsid w:val="5F23DB82"/>
    <w:rsid w:val="5F27684D"/>
    <w:rsid w:val="5F34D6E2"/>
    <w:rsid w:val="5F69FCB9"/>
    <w:rsid w:val="5F887052"/>
    <w:rsid w:val="5FABCCED"/>
    <w:rsid w:val="5FBBAC89"/>
    <w:rsid w:val="6004E65C"/>
    <w:rsid w:val="601C2D4E"/>
    <w:rsid w:val="60701748"/>
    <w:rsid w:val="60792B12"/>
    <w:rsid w:val="60797D63"/>
    <w:rsid w:val="60968213"/>
    <w:rsid w:val="60A840E0"/>
    <w:rsid w:val="60DB6570"/>
    <w:rsid w:val="60EA74FC"/>
    <w:rsid w:val="6124D73A"/>
    <w:rsid w:val="6133904E"/>
    <w:rsid w:val="6167431A"/>
    <w:rsid w:val="61998965"/>
    <w:rsid w:val="61E4415B"/>
    <w:rsid w:val="626D19DF"/>
    <w:rsid w:val="6277C40B"/>
    <w:rsid w:val="629CDF65"/>
    <w:rsid w:val="62B98CB7"/>
    <w:rsid w:val="62BE8925"/>
    <w:rsid w:val="62CD95F8"/>
    <w:rsid w:val="62F47425"/>
    <w:rsid w:val="63267F28"/>
    <w:rsid w:val="6331BC96"/>
    <w:rsid w:val="636BBED5"/>
    <w:rsid w:val="6373F01D"/>
    <w:rsid w:val="637967E1"/>
    <w:rsid w:val="63800FC0"/>
    <w:rsid w:val="6390C3C0"/>
    <w:rsid w:val="6393D1BB"/>
    <w:rsid w:val="63B6428D"/>
    <w:rsid w:val="63BBB388"/>
    <w:rsid w:val="63F5C69E"/>
    <w:rsid w:val="63F657DC"/>
    <w:rsid w:val="6419EA6F"/>
    <w:rsid w:val="641DC871"/>
    <w:rsid w:val="641E4A68"/>
    <w:rsid w:val="64413532"/>
    <w:rsid w:val="644F00E8"/>
    <w:rsid w:val="647AF396"/>
    <w:rsid w:val="64D073FD"/>
    <w:rsid w:val="64D9D9B1"/>
    <w:rsid w:val="64F4DCE2"/>
    <w:rsid w:val="64FE3FC6"/>
    <w:rsid w:val="6523D92F"/>
    <w:rsid w:val="654F1436"/>
    <w:rsid w:val="65907DA2"/>
    <w:rsid w:val="65A416D1"/>
    <w:rsid w:val="65C96DC3"/>
    <w:rsid w:val="65CD2B4F"/>
    <w:rsid w:val="65D039ED"/>
    <w:rsid w:val="660479C9"/>
    <w:rsid w:val="660FF772"/>
    <w:rsid w:val="663455B2"/>
    <w:rsid w:val="6643C507"/>
    <w:rsid w:val="664F896E"/>
    <w:rsid w:val="66716372"/>
    <w:rsid w:val="667BC406"/>
    <w:rsid w:val="669302AC"/>
    <w:rsid w:val="66944734"/>
    <w:rsid w:val="66C01CA5"/>
    <w:rsid w:val="66D1DDF4"/>
    <w:rsid w:val="66DF7691"/>
    <w:rsid w:val="66E5334A"/>
    <w:rsid w:val="66F67DD5"/>
    <w:rsid w:val="6700FA6B"/>
    <w:rsid w:val="671314F9"/>
    <w:rsid w:val="674DB482"/>
    <w:rsid w:val="6754D409"/>
    <w:rsid w:val="67663BD4"/>
    <w:rsid w:val="6771FB1F"/>
    <w:rsid w:val="6783FFBE"/>
    <w:rsid w:val="67CF5A8B"/>
    <w:rsid w:val="680791F0"/>
    <w:rsid w:val="681CCE41"/>
    <w:rsid w:val="6820ED73"/>
    <w:rsid w:val="6880CD7E"/>
    <w:rsid w:val="68B4654F"/>
    <w:rsid w:val="68BB9227"/>
    <w:rsid w:val="6906DA9E"/>
    <w:rsid w:val="6910D0A3"/>
    <w:rsid w:val="691D5AA3"/>
    <w:rsid w:val="693A3557"/>
    <w:rsid w:val="693D4F79"/>
    <w:rsid w:val="694435E7"/>
    <w:rsid w:val="696A5121"/>
    <w:rsid w:val="6989E0D2"/>
    <w:rsid w:val="69C708CF"/>
    <w:rsid w:val="69D399A8"/>
    <w:rsid w:val="69D40A7A"/>
    <w:rsid w:val="69D8FC04"/>
    <w:rsid w:val="69EDB881"/>
    <w:rsid w:val="69EE6E70"/>
    <w:rsid w:val="69F25ED2"/>
    <w:rsid w:val="6A1AC5C2"/>
    <w:rsid w:val="6A1DB58A"/>
    <w:rsid w:val="6A42A9F4"/>
    <w:rsid w:val="6A58D52F"/>
    <w:rsid w:val="6AB09E84"/>
    <w:rsid w:val="6B10C04B"/>
    <w:rsid w:val="6B198A37"/>
    <w:rsid w:val="6B5A6745"/>
    <w:rsid w:val="6B76976B"/>
    <w:rsid w:val="6B8F9B45"/>
    <w:rsid w:val="6B9A31CE"/>
    <w:rsid w:val="6BA64C43"/>
    <w:rsid w:val="6BB05B0C"/>
    <w:rsid w:val="6BB22A67"/>
    <w:rsid w:val="6C1F5E31"/>
    <w:rsid w:val="6C33EC2D"/>
    <w:rsid w:val="6C5B033C"/>
    <w:rsid w:val="6C74BD04"/>
    <w:rsid w:val="6CC02220"/>
    <w:rsid w:val="6CD505F7"/>
    <w:rsid w:val="6CF2DF0D"/>
    <w:rsid w:val="6CF953C0"/>
    <w:rsid w:val="6D0DA1C3"/>
    <w:rsid w:val="6D2FE87C"/>
    <w:rsid w:val="6D3241D4"/>
    <w:rsid w:val="6D37037E"/>
    <w:rsid w:val="6D8B795B"/>
    <w:rsid w:val="6DA1E2CD"/>
    <w:rsid w:val="6DAC1445"/>
    <w:rsid w:val="6DAFA6DB"/>
    <w:rsid w:val="6DB348CF"/>
    <w:rsid w:val="6DE84D72"/>
    <w:rsid w:val="6E11272C"/>
    <w:rsid w:val="6E35AF5A"/>
    <w:rsid w:val="6E5C91B5"/>
    <w:rsid w:val="6E771263"/>
    <w:rsid w:val="6E8DE8E7"/>
    <w:rsid w:val="6E9671D2"/>
    <w:rsid w:val="6E9A6028"/>
    <w:rsid w:val="6EA356B2"/>
    <w:rsid w:val="6EA9D03B"/>
    <w:rsid w:val="6EAA827B"/>
    <w:rsid w:val="6EB8ED65"/>
    <w:rsid w:val="6EC3686E"/>
    <w:rsid w:val="6F2C3EB7"/>
    <w:rsid w:val="6F2D8413"/>
    <w:rsid w:val="6F3799C6"/>
    <w:rsid w:val="6F39EC8B"/>
    <w:rsid w:val="6F464D78"/>
    <w:rsid w:val="6F53AA3B"/>
    <w:rsid w:val="6F601396"/>
    <w:rsid w:val="6F70F093"/>
    <w:rsid w:val="6F90BCC2"/>
    <w:rsid w:val="6FB8838C"/>
    <w:rsid w:val="6FBDB109"/>
    <w:rsid w:val="6FC3AB01"/>
    <w:rsid w:val="6FD2919F"/>
    <w:rsid w:val="6FFD1D8F"/>
    <w:rsid w:val="6FFEBCB2"/>
    <w:rsid w:val="70067A84"/>
    <w:rsid w:val="700A64AD"/>
    <w:rsid w:val="7043895F"/>
    <w:rsid w:val="7061387D"/>
    <w:rsid w:val="706EA17D"/>
    <w:rsid w:val="707D193F"/>
    <w:rsid w:val="708DAECE"/>
    <w:rsid w:val="70946900"/>
    <w:rsid w:val="70A17501"/>
    <w:rsid w:val="70AB6C04"/>
    <w:rsid w:val="70ADCBF6"/>
    <w:rsid w:val="70AEACF3"/>
    <w:rsid w:val="70B35F12"/>
    <w:rsid w:val="711751C3"/>
    <w:rsid w:val="711C3445"/>
    <w:rsid w:val="7123A241"/>
    <w:rsid w:val="7125ADF2"/>
    <w:rsid w:val="71298F43"/>
    <w:rsid w:val="712CC995"/>
    <w:rsid w:val="714D4A7D"/>
    <w:rsid w:val="7187D72C"/>
    <w:rsid w:val="718D791E"/>
    <w:rsid w:val="718DB209"/>
    <w:rsid w:val="71A5DD78"/>
    <w:rsid w:val="71B6C83E"/>
    <w:rsid w:val="71BEB039"/>
    <w:rsid w:val="71C41B5D"/>
    <w:rsid w:val="71ED4E78"/>
    <w:rsid w:val="7232B262"/>
    <w:rsid w:val="7234F817"/>
    <w:rsid w:val="724C651A"/>
    <w:rsid w:val="724FD3D0"/>
    <w:rsid w:val="72623C97"/>
    <w:rsid w:val="726BE00C"/>
    <w:rsid w:val="726E0348"/>
    <w:rsid w:val="72710B7B"/>
    <w:rsid w:val="727CE01F"/>
    <w:rsid w:val="728F537F"/>
    <w:rsid w:val="72A1AB78"/>
    <w:rsid w:val="72E4ADA3"/>
    <w:rsid w:val="72E5A414"/>
    <w:rsid w:val="72F1C828"/>
    <w:rsid w:val="72F6EC96"/>
    <w:rsid w:val="731110CB"/>
    <w:rsid w:val="7338A1EE"/>
    <w:rsid w:val="73400035"/>
    <w:rsid w:val="736303FA"/>
    <w:rsid w:val="736D7AA2"/>
    <w:rsid w:val="7379E699"/>
    <w:rsid w:val="737FD8C1"/>
    <w:rsid w:val="7387D69B"/>
    <w:rsid w:val="739645AF"/>
    <w:rsid w:val="73CD058C"/>
    <w:rsid w:val="73CE48E2"/>
    <w:rsid w:val="73FFB7F7"/>
    <w:rsid w:val="7403C68C"/>
    <w:rsid w:val="74084032"/>
    <w:rsid w:val="74439F9A"/>
    <w:rsid w:val="745C24A7"/>
    <w:rsid w:val="7464C8FB"/>
    <w:rsid w:val="74C070EE"/>
    <w:rsid w:val="74EA33ED"/>
    <w:rsid w:val="74EA4A96"/>
    <w:rsid w:val="74F7F9A6"/>
    <w:rsid w:val="75089B4E"/>
    <w:rsid w:val="75362503"/>
    <w:rsid w:val="753D4267"/>
    <w:rsid w:val="756FE83A"/>
    <w:rsid w:val="75CB203D"/>
    <w:rsid w:val="75EF6B7D"/>
    <w:rsid w:val="760423F4"/>
    <w:rsid w:val="762B7E26"/>
    <w:rsid w:val="76426873"/>
    <w:rsid w:val="76522E62"/>
    <w:rsid w:val="7659EBE0"/>
    <w:rsid w:val="7666F440"/>
    <w:rsid w:val="766C9861"/>
    <w:rsid w:val="7692C900"/>
    <w:rsid w:val="76BFF3EA"/>
    <w:rsid w:val="76C8E636"/>
    <w:rsid w:val="76CDAEA7"/>
    <w:rsid w:val="76F1F5BF"/>
    <w:rsid w:val="76F2E16B"/>
    <w:rsid w:val="76FE5971"/>
    <w:rsid w:val="770A357A"/>
    <w:rsid w:val="77474943"/>
    <w:rsid w:val="77738161"/>
    <w:rsid w:val="77DB5374"/>
    <w:rsid w:val="77E9BD0C"/>
    <w:rsid w:val="77EB3215"/>
    <w:rsid w:val="77EECE1D"/>
    <w:rsid w:val="780CD4AF"/>
    <w:rsid w:val="7833542E"/>
    <w:rsid w:val="7862F909"/>
    <w:rsid w:val="78B65568"/>
    <w:rsid w:val="78E232F2"/>
    <w:rsid w:val="78EF6929"/>
    <w:rsid w:val="790D0208"/>
    <w:rsid w:val="7922ED42"/>
    <w:rsid w:val="7946C0B8"/>
    <w:rsid w:val="79622945"/>
    <w:rsid w:val="798DEDEC"/>
    <w:rsid w:val="799CB3D4"/>
    <w:rsid w:val="79A020A2"/>
    <w:rsid w:val="79C8D1F7"/>
    <w:rsid w:val="79C9D709"/>
    <w:rsid w:val="79E5A7CD"/>
    <w:rsid w:val="79F23001"/>
    <w:rsid w:val="79F32FB4"/>
    <w:rsid w:val="7A0C3AE2"/>
    <w:rsid w:val="7A139745"/>
    <w:rsid w:val="7A3F2F8F"/>
    <w:rsid w:val="7A69892C"/>
    <w:rsid w:val="7A6F4559"/>
    <w:rsid w:val="7A822388"/>
    <w:rsid w:val="7A9E74D7"/>
    <w:rsid w:val="7AA5D6A6"/>
    <w:rsid w:val="7B2557F9"/>
    <w:rsid w:val="7B27C66B"/>
    <w:rsid w:val="7B43D163"/>
    <w:rsid w:val="7B5D25E6"/>
    <w:rsid w:val="7B909DFA"/>
    <w:rsid w:val="7B90A9F1"/>
    <w:rsid w:val="7BA9868C"/>
    <w:rsid w:val="7BC1B9DF"/>
    <w:rsid w:val="7BDEF3C2"/>
    <w:rsid w:val="7C099639"/>
    <w:rsid w:val="7C110722"/>
    <w:rsid w:val="7C1AB8FF"/>
    <w:rsid w:val="7C67F22F"/>
    <w:rsid w:val="7C75C54F"/>
    <w:rsid w:val="7C8B6438"/>
    <w:rsid w:val="7C94BB76"/>
    <w:rsid w:val="7CA56C6C"/>
    <w:rsid w:val="7CA895C7"/>
    <w:rsid w:val="7CC01842"/>
    <w:rsid w:val="7CD5ADA8"/>
    <w:rsid w:val="7CDDAF1A"/>
    <w:rsid w:val="7D0678ED"/>
    <w:rsid w:val="7D16C1B7"/>
    <w:rsid w:val="7D528A6A"/>
    <w:rsid w:val="7D6DA086"/>
    <w:rsid w:val="7D857C8E"/>
    <w:rsid w:val="7DB3655F"/>
    <w:rsid w:val="7DD3120F"/>
    <w:rsid w:val="7DE6C185"/>
    <w:rsid w:val="7DE75ED0"/>
    <w:rsid w:val="7DEFA4FA"/>
    <w:rsid w:val="7DF8E99F"/>
    <w:rsid w:val="7E0A8219"/>
    <w:rsid w:val="7E4DB728"/>
    <w:rsid w:val="7EA833F7"/>
    <w:rsid w:val="7ED7CE4C"/>
    <w:rsid w:val="7ED81A03"/>
    <w:rsid w:val="7EF9A6BA"/>
    <w:rsid w:val="7F0D6BCC"/>
    <w:rsid w:val="7F1C65B4"/>
    <w:rsid w:val="7F2EF3B2"/>
    <w:rsid w:val="7F6CDE96"/>
    <w:rsid w:val="7F763D25"/>
    <w:rsid w:val="7F83D42F"/>
    <w:rsid w:val="7F858126"/>
    <w:rsid w:val="7F95504B"/>
    <w:rsid w:val="7FA66912"/>
    <w:rsid w:val="7FAA30FB"/>
    <w:rsid w:val="7FD4DD72"/>
    <w:rsid w:val="7FF38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16847"/>
  <w15:chartTrackingRefBased/>
  <w15:docId w15:val="{CE41A156-7EF5-4606-A327-7AC5D515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FF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839"/>
    <w:pPr>
      <w:numPr>
        <w:numId w:val="7"/>
      </w:num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360" w:line="240" w:lineRule="auto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082C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360"/>
      <w:outlineLvl w:val="1"/>
    </w:pPr>
    <w:rPr>
      <w:bCs w:val="0"/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4531E"/>
    <w:pPr>
      <w:numPr>
        <w:ilvl w:val="2"/>
      </w:numPr>
      <w:spacing w:before="240"/>
      <w:outlineLvl w:val="2"/>
    </w:pPr>
    <w:rPr>
      <w:sz w:val="22"/>
      <w:szCs w:val="22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9B2D23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9B2D2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1AB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839"/>
    <w:rPr>
      <w:rFonts w:ascii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082C"/>
    <w:rPr>
      <w:rFonts w:ascii="Arial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4531E"/>
    <w:rPr>
      <w:rFonts w:ascii="Arial" w:hAnsi="Arial" w:cs="Arial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9B2D23"/>
    <w:rPr>
      <w:rFonts w:ascii="Arial" w:hAnsi="Arial" w:cs="Arial"/>
      <w:b/>
    </w:rPr>
  </w:style>
  <w:style w:type="character" w:customStyle="1" w:styleId="Heading5Char">
    <w:name w:val="Heading 5 Char"/>
    <w:basedOn w:val="DefaultParagraphFont"/>
    <w:link w:val="Heading5"/>
    <w:uiPriority w:val="9"/>
    <w:rsid w:val="009B2D23"/>
    <w:rPr>
      <w:rFonts w:ascii="Arial" w:hAnsi="Arial" w:cs="Arial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1AB"/>
    <w:rPr>
      <w:rFonts w:ascii="Arial" w:eastAsiaTheme="majorEastAsia" w:hAnsi="Arial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1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AB"/>
  </w:style>
  <w:style w:type="paragraph" w:styleId="Footer">
    <w:name w:val="footer"/>
    <w:basedOn w:val="Normal"/>
    <w:link w:val="FooterChar"/>
    <w:uiPriority w:val="99"/>
    <w:unhideWhenUsed/>
    <w:rsid w:val="000121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AB"/>
  </w:style>
  <w:style w:type="table" w:styleId="TableGrid">
    <w:name w:val="Table Grid"/>
    <w:basedOn w:val="TableNormal"/>
    <w:uiPriority w:val="39"/>
    <w:rsid w:val="00EB0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B0FF7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B0F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0FF7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D6A1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6A84"/>
    <w:pPr>
      <w:spacing w:after="100"/>
      <w:ind w:left="440"/>
    </w:pPr>
  </w:style>
  <w:style w:type="paragraph" w:styleId="NoSpacing">
    <w:name w:val="No Spacing"/>
    <w:uiPriority w:val="1"/>
    <w:qFormat/>
    <w:rsid w:val="00CC6A84"/>
    <w:pPr>
      <w:spacing w:after="0" w:line="240" w:lineRule="auto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9B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412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12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120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2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1202"/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77C1B"/>
    <w:pPr>
      <w:spacing w:after="0" w:line="240" w:lineRule="auto"/>
    </w:pPr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semiHidden/>
    <w:unhideWhenUsed/>
    <w:rsid w:val="00E679BF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B9A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1A03EE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docs.ros.org/en/humble/index.html" TargetMode="External"/><Relationship Id="rId26" Type="http://schemas.openxmlformats.org/officeDocument/2006/relationships/image" Target="media/image3.png"/><Relationship Id="rId39" Type="http://schemas.openxmlformats.org/officeDocument/2006/relationships/theme" Target="theme/theme1.xml"/><Relationship Id="rId21" Type="http://schemas.openxmlformats.org/officeDocument/2006/relationships/hyperlink" Target="https://docs.python.org/3/" TargetMode="External"/><Relationship Id="rId34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gazebosim.org/docs/harmonic/install/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releases.ubuntu.com/jammy/" TargetMode="External"/><Relationship Id="rId38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kbasLab/UAV-TestingSim" TargetMode="External"/><Relationship Id="rId20" Type="http://schemas.openxmlformats.org/officeDocument/2006/relationships/hyperlink" Target="https://docs.julialang.org/en/v1/" TargetMode="External"/><Relationship Id="rId29" Type="http://schemas.openxmlformats.org/officeDocument/2006/relationships/hyperlink" Target="https://docs.ros.org/en/humble/Installation/Ubuntu-Install-Debs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figma.com/design/3LFUXZGglFq9kiKeomucW9/VANTAGE?node-id=0-1&amp;node-type=canvas&amp;t=xTfRp2XFzhZyfPz2-0" TargetMode="External"/><Relationship Id="rId32" Type="http://schemas.openxmlformats.org/officeDocument/2006/relationships/hyperlink" Target="https://www.python.org/downloads/release/python-3130/" TargetMode="External"/><Relationship Id="rId37" Type="http://schemas.openxmlformats.org/officeDocument/2006/relationships/fontTable" Target="fontTable.xml"/><Relationship Id="rId40" Type="http://schemas.microsoft.com/office/2020/10/relationships/intelligence" Target="intelligence2.xml"/><Relationship Id="rId5" Type="http://schemas.openxmlformats.org/officeDocument/2006/relationships/numbering" Target="numbering.xml"/><Relationship Id="rId15" Type="http://schemas.openxmlformats.org/officeDocument/2006/relationships/hyperlink" Target="https://github.com/MLM-Simulation-and-Testing-for-UAS/mlmst-uas/blob/main/Docs/Project_Proposal_CS490.pdf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docs.julialang.org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yperlink" Target="https://ardupilot.org/dev/docs/sitl-with-gazebo.html" TargetMode="External"/><Relationship Id="rId31" Type="http://schemas.openxmlformats.org/officeDocument/2006/relationships/hyperlink" Target="https://gazebosim.org/docs/harmonic/install_ubuntu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riverbankcomputing.com/static/Docs/PyQt5/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ardupilot.org/" TargetMode="External"/><Relationship Id="rId35" Type="http://schemas.openxmlformats.org/officeDocument/2006/relationships/image" Target="media/image6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35B2E5CEC05C4B9ADE671D4E7DF6E1" ma:contentTypeVersion="14" ma:contentTypeDescription="Create a new document." ma:contentTypeScope="" ma:versionID="4fc5d3b56efa50444ed295293e7e446b">
  <xsd:schema xmlns:xsd="http://www.w3.org/2001/XMLSchema" xmlns:xs="http://www.w3.org/2001/XMLSchema" xmlns:p="http://schemas.microsoft.com/office/2006/metadata/properties" xmlns:ns3="56307df8-c32c-486b-af69-d2f519047a58" xmlns:ns4="56d4a248-4696-4c09-bcb7-1a37e24ecb2e" targetNamespace="http://schemas.microsoft.com/office/2006/metadata/properties" ma:root="true" ma:fieldsID="e370c27cd5697ab6b9f7b7a7168968d7" ns3:_="" ns4:_="">
    <xsd:import namespace="56307df8-c32c-486b-af69-d2f519047a58"/>
    <xsd:import namespace="56d4a248-4696-4c09-bcb7-1a37e24ecb2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ObjectDetectorVersions" minOccurs="0"/>
                <xsd:element ref="ns4:MediaServiceDateTaken" minOccurs="0"/>
                <xsd:element ref="ns4:MediaLengthInSecond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07df8-c32c-486b-af69-d2f519047a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4a248-4696-4c09-bcb7-1a37e24ecb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6d4a248-4696-4c09-bcb7-1a37e24ecb2e" xsi:nil="true"/>
  </documentManagement>
</p:properties>
</file>

<file path=customXml/itemProps1.xml><?xml version="1.0" encoding="utf-8"?>
<ds:datastoreItem xmlns:ds="http://schemas.openxmlformats.org/officeDocument/2006/customXml" ds:itemID="{CF0EE75F-915A-418B-9D3A-F9EB37640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6E7F89-5D23-4EFC-BD61-B16EEDE387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07df8-c32c-486b-af69-d2f519047a58"/>
    <ds:schemaRef ds:uri="56d4a248-4696-4c09-bcb7-1a37e24ecb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3F9CFAD-6A1B-4589-B8D0-EBCB14D7A5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E49D321-AF13-4C9B-9314-B68B63D691AB}">
  <ds:schemaRefs>
    <ds:schemaRef ds:uri="http://schemas.openxmlformats.org/package/2006/metadata/core-properties"/>
    <ds:schemaRef ds:uri="http://schemas.microsoft.com/office/infopath/2007/PartnerControls"/>
    <ds:schemaRef ds:uri="56d4a248-4696-4c09-bcb7-1a37e24ecb2e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56307df8-c32c-486b-af69-d2f519047a58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23</Pages>
  <Words>4798</Words>
  <Characters>27350</Characters>
  <Application>Microsoft Office Word</Application>
  <DocSecurity>0</DocSecurity>
  <Lines>227</Lines>
  <Paragraphs>64</Paragraphs>
  <ScaleCrop>false</ScaleCrop>
  <Company/>
  <LinksUpToDate>false</LinksUpToDate>
  <CharactersWithSpaces>32084</CharactersWithSpaces>
  <SharedDoc>false</SharedDoc>
  <HLinks>
    <vt:vector size="402" baseType="variant">
      <vt:variant>
        <vt:i4>7405693</vt:i4>
      </vt:variant>
      <vt:variant>
        <vt:i4>357</vt:i4>
      </vt:variant>
      <vt:variant>
        <vt:i4>0</vt:i4>
      </vt:variant>
      <vt:variant>
        <vt:i4>5</vt:i4>
      </vt:variant>
      <vt:variant>
        <vt:lpwstr>https://www.releases.ubuntu.com/jammy/</vt:lpwstr>
      </vt:variant>
      <vt:variant>
        <vt:lpwstr/>
      </vt:variant>
      <vt:variant>
        <vt:i4>983134</vt:i4>
      </vt:variant>
      <vt:variant>
        <vt:i4>354</vt:i4>
      </vt:variant>
      <vt:variant>
        <vt:i4>0</vt:i4>
      </vt:variant>
      <vt:variant>
        <vt:i4>5</vt:i4>
      </vt:variant>
      <vt:variant>
        <vt:lpwstr>https://www.python.org/downloads/release/python-3130/</vt:lpwstr>
      </vt:variant>
      <vt:variant>
        <vt:lpwstr/>
      </vt:variant>
      <vt:variant>
        <vt:i4>2031715</vt:i4>
      </vt:variant>
      <vt:variant>
        <vt:i4>351</vt:i4>
      </vt:variant>
      <vt:variant>
        <vt:i4>0</vt:i4>
      </vt:variant>
      <vt:variant>
        <vt:i4>5</vt:i4>
      </vt:variant>
      <vt:variant>
        <vt:lpwstr>https://gazebosim.org/docs/harmonic/install_ubuntu/</vt:lpwstr>
      </vt:variant>
      <vt:variant>
        <vt:lpwstr/>
      </vt:variant>
      <vt:variant>
        <vt:i4>6488101</vt:i4>
      </vt:variant>
      <vt:variant>
        <vt:i4>348</vt:i4>
      </vt:variant>
      <vt:variant>
        <vt:i4>0</vt:i4>
      </vt:variant>
      <vt:variant>
        <vt:i4>5</vt:i4>
      </vt:variant>
      <vt:variant>
        <vt:lpwstr>https://ardupilot.org/</vt:lpwstr>
      </vt:variant>
      <vt:variant>
        <vt:lpwstr/>
      </vt:variant>
      <vt:variant>
        <vt:i4>4259932</vt:i4>
      </vt:variant>
      <vt:variant>
        <vt:i4>345</vt:i4>
      </vt:variant>
      <vt:variant>
        <vt:i4>0</vt:i4>
      </vt:variant>
      <vt:variant>
        <vt:i4>5</vt:i4>
      </vt:variant>
      <vt:variant>
        <vt:lpwstr>https://docs.ros.org/en/humble/Installation/Ubuntu-Install-Debs.html</vt:lpwstr>
      </vt:variant>
      <vt:variant>
        <vt:lpwstr/>
      </vt:variant>
      <vt:variant>
        <vt:i4>6553643</vt:i4>
      </vt:variant>
      <vt:variant>
        <vt:i4>342</vt:i4>
      </vt:variant>
      <vt:variant>
        <vt:i4>0</vt:i4>
      </vt:variant>
      <vt:variant>
        <vt:i4>5</vt:i4>
      </vt:variant>
      <vt:variant>
        <vt:lpwstr>https://docs.julialang.org/</vt:lpwstr>
      </vt:variant>
      <vt:variant>
        <vt:lpwstr/>
      </vt:variant>
      <vt:variant>
        <vt:i4>4784130</vt:i4>
      </vt:variant>
      <vt:variant>
        <vt:i4>339</vt:i4>
      </vt:variant>
      <vt:variant>
        <vt:i4>0</vt:i4>
      </vt:variant>
      <vt:variant>
        <vt:i4>5</vt:i4>
      </vt:variant>
      <vt:variant>
        <vt:lpwstr>https://www.figma.com/design/3LFUXZGglFq9kiKeomucW9/VANTAGE?node-id=0-1&amp;node-type=canvas&amp;t=xTfRp2XFzhZyfPz2-0</vt:lpwstr>
      </vt:variant>
      <vt:variant>
        <vt:lpwstr/>
      </vt:variant>
      <vt:variant>
        <vt:i4>5177361</vt:i4>
      </vt:variant>
      <vt:variant>
        <vt:i4>336</vt:i4>
      </vt:variant>
      <vt:variant>
        <vt:i4>0</vt:i4>
      </vt:variant>
      <vt:variant>
        <vt:i4>5</vt:i4>
      </vt:variant>
      <vt:variant>
        <vt:lpwstr>https://www.riverbankcomputing.com/static/Docs/PyQt5/</vt:lpwstr>
      </vt:variant>
      <vt:variant>
        <vt:lpwstr/>
      </vt:variant>
      <vt:variant>
        <vt:i4>3801133</vt:i4>
      </vt:variant>
      <vt:variant>
        <vt:i4>333</vt:i4>
      </vt:variant>
      <vt:variant>
        <vt:i4>0</vt:i4>
      </vt:variant>
      <vt:variant>
        <vt:i4>5</vt:i4>
      </vt:variant>
      <vt:variant>
        <vt:lpwstr>https://docs.python.org/3/</vt:lpwstr>
      </vt:variant>
      <vt:variant>
        <vt:lpwstr/>
      </vt:variant>
      <vt:variant>
        <vt:i4>2031644</vt:i4>
      </vt:variant>
      <vt:variant>
        <vt:i4>330</vt:i4>
      </vt:variant>
      <vt:variant>
        <vt:i4>0</vt:i4>
      </vt:variant>
      <vt:variant>
        <vt:i4>5</vt:i4>
      </vt:variant>
      <vt:variant>
        <vt:lpwstr>https://docs.julialang.org/en/v1/</vt:lpwstr>
      </vt:variant>
      <vt:variant>
        <vt:lpwstr/>
      </vt:variant>
      <vt:variant>
        <vt:i4>5701722</vt:i4>
      </vt:variant>
      <vt:variant>
        <vt:i4>327</vt:i4>
      </vt:variant>
      <vt:variant>
        <vt:i4>0</vt:i4>
      </vt:variant>
      <vt:variant>
        <vt:i4>5</vt:i4>
      </vt:variant>
      <vt:variant>
        <vt:lpwstr>https://ardupilot.org/dev/docs/sitl-with-gazebo.html</vt:lpwstr>
      </vt:variant>
      <vt:variant>
        <vt:lpwstr/>
      </vt:variant>
      <vt:variant>
        <vt:i4>4980748</vt:i4>
      </vt:variant>
      <vt:variant>
        <vt:i4>324</vt:i4>
      </vt:variant>
      <vt:variant>
        <vt:i4>0</vt:i4>
      </vt:variant>
      <vt:variant>
        <vt:i4>5</vt:i4>
      </vt:variant>
      <vt:variant>
        <vt:lpwstr>https://docs.ros.org/en/humble/index.html</vt:lpwstr>
      </vt:variant>
      <vt:variant>
        <vt:lpwstr/>
      </vt:variant>
      <vt:variant>
        <vt:i4>1441815</vt:i4>
      </vt:variant>
      <vt:variant>
        <vt:i4>321</vt:i4>
      </vt:variant>
      <vt:variant>
        <vt:i4>0</vt:i4>
      </vt:variant>
      <vt:variant>
        <vt:i4>5</vt:i4>
      </vt:variant>
      <vt:variant>
        <vt:lpwstr>https://gazebosim.org/docs/harmonic/install/</vt:lpwstr>
      </vt:variant>
      <vt:variant>
        <vt:lpwstr/>
      </vt:variant>
      <vt:variant>
        <vt:i4>7274543</vt:i4>
      </vt:variant>
      <vt:variant>
        <vt:i4>318</vt:i4>
      </vt:variant>
      <vt:variant>
        <vt:i4>0</vt:i4>
      </vt:variant>
      <vt:variant>
        <vt:i4>5</vt:i4>
      </vt:variant>
      <vt:variant>
        <vt:lpwstr>https://github.com/AkbasLab/UAV-TestingSim</vt:lpwstr>
      </vt:variant>
      <vt:variant>
        <vt:lpwstr/>
      </vt:variant>
      <vt:variant>
        <vt:i4>2097204</vt:i4>
      </vt:variant>
      <vt:variant>
        <vt:i4>315</vt:i4>
      </vt:variant>
      <vt:variant>
        <vt:i4>0</vt:i4>
      </vt:variant>
      <vt:variant>
        <vt:i4>5</vt:i4>
      </vt:variant>
      <vt:variant>
        <vt:lpwstr>https://github.com/MLM-Simulation-and-Testing-for-UAS/mlmst-uas/blob/main/Docs/Project_Proposal_CS490.pdf</vt:lpwstr>
      </vt:variant>
      <vt:variant>
        <vt:lpwstr/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_Toc181118293</vt:lpwstr>
      </vt:variant>
      <vt:variant>
        <vt:i4>2031667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_Toc181118292</vt:lpwstr>
      </vt:variant>
      <vt:variant>
        <vt:i4>2031667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_Toc181118291</vt:lpwstr>
      </vt:variant>
      <vt:variant>
        <vt:i4>2031667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_Toc181118290</vt:lpwstr>
      </vt:variant>
      <vt:variant>
        <vt:i4>1966131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_Toc181118289</vt:lpwstr>
      </vt:variant>
      <vt:variant>
        <vt:i4>1966131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_Toc181118288</vt:lpwstr>
      </vt:variant>
      <vt:variant>
        <vt:i4>1966131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_Toc181118287</vt:lpwstr>
      </vt:variant>
      <vt:variant>
        <vt:i4>1966131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_Toc181118286</vt:lpwstr>
      </vt:variant>
      <vt:variant>
        <vt:i4>1966131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_Toc181118285</vt:lpwstr>
      </vt:variant>
      <vt:variant>
        <vt:i4>1966131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_Toc181118284</vt:lpwstr>
      </vt:variant>
      <vt:variant>
        <vt:i4>1966131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_Toc181118283</vt:lpwstr>
      </vt:variant>
      <vt:variant>
        <vt:i4>1966131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_Toc181118282</vt:lpwstr>
      </vt:variant>
      <vt:variant>
        <vt:i4>1966131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_Toc181118281</vt:lpwstr>
      </vt:variant>
      <vt:variant>
        <vt:i4>1966131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_Toc181118280</vt:lpwstr>
      </vt:variant>
      <vt:variant>
        <vt:i4>1114163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_Toc181118279</vt:lpwstr>
      </vt:variant>
      <vt:variant>
        <vt:i4>1114163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_Toc181118278</vt:lpwstr>
      </vt:variant>
      <vt:variant>
        <vt:i4>1114163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_Toc181118277</vt:lpwstr>
      </vt:variant>
      <vt:variant>
        <vt:i4>1114163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_Toc181118276</vt:lpwstr>
      </vt:variant>
      <vt:variant>
        <vt:i4>1114163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_Toc181118275</vt:lpwstr>
      </vt:variant>
      <vt:variant>
        <vt:i4>1114163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_Toc181118274</vt:lpwstr>
      </vt:variant>
      <vt:variant>
        <vt:i4>1114163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_Toc181118273</vt:lpwstr>
      </vt:variant>
      <vt:variant>
        <vt:i4>1114163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_Toc181118272</vt:lpwstr>
      </vt:variant>
      <vt:variant>
        <vt:i4>1114163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_Toc181118271</vt:lpwstr>
      </vt:variant>
      <vt:variant>
        <vt:i4>1114163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_Toc181118270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_Toc181118269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_Toc181118268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_Toc181118267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_Toc181118266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_Toc181118265</vt:lpwstr>
      </vt:variant>
      <vt:variant>
        <vt:i4>1048627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_Toc181118264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_Toc181118263</vt:lpwstr>
      </vt:variant>
      <vt:variant>
        <vt:i4>1048627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_Toc181118262</vt:lpwstr>
      </vt:variant>
      <vt:variant>
        <vt:i4>1048627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_Toc181118261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_Toc181118260</vt:lpwstr>
      </vt:variant>
      <vt:variant>
        <vt:i4>1245235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_Toc181118259</vt:lpwstr>
      </vt:variant>
      <vt:variant>
        <vt:i4>1245235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_Toc181118258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_Toc181118257</vt:lpwstr>
      </vt:variant>
      <vt:variant>
        <vt:i4>1245235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_Toc181118256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_Toc181118255</vt:lpwstr>
      </vt:variant>
      <vt:variant>
        <vt:i4>1245235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_Toc181118254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_Toc181118253</vt:lpwstr>
      </vt:variant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_Toc181118252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_Toc181118251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_Toc181118250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_Toc181118249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_Toc181118248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_Toc181118247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_Toc181118246</vt:lpwstr>
      </vt:variant>
      <vt:variant>
        <vt:i4>1179699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_Toc181118245</vt:lpwstr>
      </vt:variant>
      <vt:variant>
        <vt:i4>1179699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_Toc181118244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_Toc181118243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_Toc181118242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Newcomb, Luke A.</dc:creator>
  <cp:keywords/>
  <dc:description/>
  <cp:lastModifiedBy>Pamplona, Jim</cp:lastModifiedBy>
  <cp:revision>250</cp:revision>
  <dcterms:created xsi:type="dcterms:W3CDTF">2024-11-21T16:43:00Z</dcterms:created>
  <dcterms:modified xsi:type="dcterms:W3CDTF">2024-11-27T01:57:00Z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0x010100E035B2E5CEC05C4B9ADE671D4E7DF6E1</vt:lpwstr>
  </property>
</Properties>
</file>